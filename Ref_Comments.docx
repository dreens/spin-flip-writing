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1C676" w14:textId="72371906" w:rsidR="0068521E" w:rsidRPr="00500DEF" w:rsidRDefault="001C3C9F" w:rsidP="00D055B7">
      <w:pPr>
        <w:rPr>
          <w:color w:val="FF0000"/>
        </w:rPr>
      </w:pPr>
      <w:r w:rsidRPr="00500DEF">
        <w:rPr>
          <w:color w:val="FF0000"/>
        </w:rPr>
        <w:softHyphen/>
      </w:r>
      <w:r w:rsidRPr="00500DEF">
        <w:rPr>
          <w:color w:val="FF0000"/>
        </w:rPr>
        <w:softHyphen/>
      </w:r>
      <w:r w:rsidRPr="00500DEF">
        <w:rPr>
          <w:color w:val="FF0000"/>
        </w:rPr>
        <w:softHyphen/>
      </w:r>
      <w:r w:rsidRPr="00500DEF">
        <w:rPr>
          <w:color w:val="FF0000"/>
        </w:rPr>
        <w:softHyphen/>
      </w:r>
      <w:r w:rsidR="002A53D0" w:rsidRPr="00500DEF">
        <w:rPr>
          <w:color w:val="FF0000"/>
        </w:rPr>
        <w:t xml:space="preserve">Dear editor and </w:t>
      </w:r>
      <w:r w:rsidR="00D055B7">
        <w:rPr>
          <w:color w:val="FF0000"/>
        </w:rPr>
        <w:t>reviewers</w:t>
      </w:r>
      <w:r w:rsidR="002A53D0" w:rsidRPr="00500DEF">
        <w:rPr>
          <w:color w:val="FF0000"/>
        </w:rPr>
        <w:t>:</w:t>
      </w:r>
    </w:p>
    <w:p w14:paraId="08A0F3DE" w14:textId="1504D906" w:rsidR="002A53D0" w:rsidRPr="00500DEF" w:rsidRDefault="002A53D0" w:rsidP="000D0D4A">
      <w:pPr>
        <w:rPr>
          <w:color w:val="FF0000"/>
        </w:rPr>
      </w:pPr>
      <w:r w:rsidRPr="00500DEF">
        <w:rPr>
          <w:color w:val="FF0000"/>
        </w:rPr>
        <w:t xml:space="preserve">Thanks to the constructive criticism that we have received from you, we are pleased to present this </w:t>
      </w:r>
      <w:r w:rsidR="00A030B9" w:rsidRPr="00500DEF">
        <w:rPr>
          <w:color w:val="FF0000"/>
        </w:rPr>
        <w:t xml:space="preserve">thoroughly </w:t>
      </w:r>
      <w:r w:rsidRPr="00500DEF">
        <w:rPr>
          <w:color w:val="FF0000"/>
        </w:rPr>
        <w:t xml:space="preserve">revised manuscript. In addition to carefully addressing </w:t>
      </w:r>
      <w:proofErr w:type="gramStart"/>
      <w:r w:rsidRPr="00500DEF">
        <w:rPr>
          <w:color w:val="FF0000"/>
        </w:rPr>
        <w:t>all of</w:t>
      </w:r>
      <w:proofErr w:type="gramEnd"/>
      <w:r w:rsidRPr="00500DEF">
        <w:rPr>
          <w:color w:val="FF0000"/>
        </w:rPr>
        <w:t xml:space="preserve"> your comments regarding the body of the </w:t>
      </w:r>
      <w:r w:rsidR="00A030B9" w:rsidRPr="00500DEF">
        <w:rPr>
          <w:color w:val="FF0000"/>
        </w:rPr>
        <w:t>text</w:t>
      </w:r>
      <w:r w:rsidRPr="00500DEF">
        <w:rPr>
          <w:color w:val="FF0000"/>
        </w:rPr>
        <w:t xml:space="preserve">, we have also made significant changes to </w:t>
      </w:r>
      <w:r w:rsidR="00A030B9" w:rsidRPr="00500DEF">
        <w:rPr>
          <w:color w:val="FF0000"/>
        </w:rPr>
        <w:t>its</w:t>
      </w:r>
      <w:r w:rsidRPr="00500DEF">
        <w:rPr>
          <w:color w:val="FF0000"/>
        </w:rPr>
        <w:t xml:space="preserve"> emphasis</w:t>
      </w:r>
      <w:r w:rsidR="00A030B9" w:rsidRPr="00500DEF">
        <w:rPr>
          <w:color w:val="FF0000"/>
        </w:rPr>
        <w:t xml:space="preserve"> and presentation</w:t>
      </w:r>
      <w:r w:rsidR="00500DEF" w:rsidRPr="00500DEF">
        <w:rPr>
          <w:color w:val="FF0000"/>
        </w:rPr>
        <w:t>.</w:t>
      </w:r>
      <w:r w:rsidR="00500DEF">
        <w:rPr>
          <w:color w:val="FF0000"/>
        </w:rPr>
        <w:t xml:space="preserve"> We have also included a thorough discussion of implications for previous results in </w:t>
      </w:r>
      <w:r w:rsidR="00F13FB6">
        <w:rPr>
          <w:color w:val="FF0000"/>
        </w:rPr>
        <w:t xml:space="preserve">a </w:t>
      </w:r>
      <w:r w:rsidR="00500DEF">
        <w:rPr>
          <w:color w:val="FF0000"/>
        </w:rPr>
        <w:t xml:space="preserve">Supplementary </w:t>
      </w:r>
      <w:r w:rsidR="00F13FB6">
        <w:rPr>
          <w:color w:val="FF0000"/>
        </w:rPr>
        <w:t>Material section</w:t>
      </w:r>
      <w:r w:rsidR="00500DEF">
        <w:rPr>
          <w:color w:val="FF0000"/>
        </w:rPr>
        <w:t>.</w:t>
      </w:r>
      <w:r w:rsidR="00D055B7">
        <w:rPr>
          <w:color w:val="FF0000"/>
        </w:rPr>
        <w:t xml:space="preserve"> </w:t>
      </w:r>
    </w:p>
    <w:p w14:paraId="46C7FB62" w14:textId="059126B2" w:rsidR="00D055B7" w:rsidRDefault="00D055B7">
      <w:pPr>
        <w:rPr>
          <w:color w:val="FF0000"/>
        </w:rPr>
      </w:pPr>
      <w:r w:rsidRPr="00D055B7">
        <w:rPr>
          <w:color w:val="FF0000"/>
        </w:rPr>
        <w:t>Sincerely,</w:t>
      </w:r>
    </w:p>
    <w:p w14:paraId="2C861E68" w14:textId="30495368" w:rsidR="00D055B7" w:rsidRPr="00D055B7" w:rsidRDefault="00D055B7">
      <w:pPr>
        <w:rPr>
          <w:color w:val="FF0000"/>
        </w:rPr>
      </w:pPr>
      <w:r>
        <w:rPr>
          <w:color w:val="FF0000"/>
        </w:rPr>
        <w:t xml:space="preserve">David </w:t>
      </w:r>
      <w:proofErr w:type="spellStart"/>
      <w:r>
        <w:rPr>
          <w:color w:val="FF0000"/>
        </w:rPr>
        <w:t>Reens</w:t>
      </w:r>
      <w:proofErr w:type="spellEnd"/>
      <w:r>
        <w:rPr>
          <w:color w:val="FF0000"/>
        </w:rPr>
        <w:t xml:space="preserve">, </w:t>
      </w:r>
      <w:proofErr w:type="spellStart"/>
      <w:r>
        <w:rPr>
          <w:color w:val="FF0000"/>
        </w:rPr>
        <w:t>Hao</w:t>
      </w:r>
      <w:proofErr w:type="spellEnd"/>
      <w:r>
        <w:rPr>
          <w:color w:val="FF0000"/>
        </w:rPr>
        <w:t xml:space="preserve"> Wu, Tim </w:t>
      </w:r>
      <w:proofErr w:type="spellStart"/>
      <w:r>
        <w:rPr>
          <w:color w:val="FF0000"/>
        </w:rPr>
        <w:t>Langen</w:t>
      </w:r>
      <w:proofErr w:type="spellEnd"/>
      <w:r>
        <w:rPr>
          <w:color w:val="FF0000"/>
        </w:rPr>
        <w:t>, and Jun Ye.</w:t>
      </w:r>
    </w:p>
    <w:p w14:paraId="0103B05A" w14:textId="77777777" w:rsidR="00D055B7" w:rsidRDefault="00D055B7"/>
    <w:p w14:paraId="4273F4A9" w14:textId="6287542A" w:rsidR="00FD2614" w:rsidRDefault="00284DCD">
      <w:r>
        <w:t>Refer</w:t>
      </w:r>
      <w:r w:rsidR="00100230">
        <w:t>ee Com</w:t>
      </w:r>
      <w:r w:rsidR="00C90FC2">
        <w:t>m</w:t>
      </w:r>
      <w:r w:rsidR="00100230">
        <w:t>ents:</w:t>
      </w:r>
    </w:p>
    <w:p w14:paraId="7F0BA970" w14:textId="77777777" w:rsidR="002D2372" w:rsidRDefault="00100230" w:rsidP="002D2372">
      <w:r>
        <w:t>----------------------------------------------------------------------</w:t>
      </w:r>
      <w:r>
        <w:br/>
        <w:t>Report of Referee A -- LF16145/</w:t>
      </w:r>
      <w:proofErr w:type="spellStart"/>
      <w:r>
        <w:t>Reens</w:t>
      </w:r>
      <w:proofErr w:type="spellEnd"/>
      <w:r>
        <w:br/>
        <w:t>----------------------------------------------------------------------</w:t>
      </w:r>
      <w:r>
        <w:br/>
      </w:r>
      <w:r>
        <w:br/>
        <w:t>This paper presents a combined electric and magnetic trap for OH</w:t>
      </w:r>
      <w:r>
        <w:br/>
        <w:t>molecules designed to minimize losses due to non-adiabatic</w:t>
      </w:r>
      <w:r>
        <w:br/>
        <w:t>transitions. The design allows the loss rate to be tuned and to be</w:t>
      </w:r>
      <w:r>
        <w:br/>
        <w:t>suppressed to small values. Experimental data on trap loss is</w:t>
      </w:r>
      <w:r>
        <w:br/>
        <w:t>presented that seems consistent with the predictions of a model of</w:t>
      </w:r>
      <w:r>
        <w:br/>
        <w:t>loss du</w:t>
      </w:r>
      <w:r w:rsidR="002D2372">
        <w:t>e to non-adiabatic transitions.</w:t>
      </w:r>
    </w:p>
    <w:p w14:paraId="5D23F8CD" w14:textId="730B49DE" w:rsidR="002D2372" w:rsidRDefault="002D2372" w:rsidP="005010E8">
      <w:pPr>
        <w:rPr>
          <w:color w:val="FF0000"/>
        </w:rPr>
      </w:pPr>
      <w:r>
        <w:rPr>
          <w:color w:val="FF0000"/>
        </w:rPr>
        <w:t>We agree with this synopsis as it pertains to our previous manuscript, but we have rearranged our emphasis in the n</w:t>
      </w:r>
      <w:r w:rsidR="005010E8">
        <w:rPr>
          <w:color w:val="FF0000"/>
        </w:rPr>
        <w:t>ew manuscript, see from the bottom of the second paragraph: “</w:t>
      </w:r>
      <w:r w:rsidR="005010E8" w:rsidRPr="005010E8">
        <w:rPr>
          <w:color w:val="FF0000"/>
        </w:rPr>
        <w:t>But the electric field can also dramatically enhance spin-flip losses, due to internal spin-dynamics that we corroborate with direct experimental evidence for the first time in the present work. We achieve this with a novel trap geometr</w:t>
      </w:r>
      <w:r w:rsidR="005010E8">
        <w:rPr>
          <w:color w:val="FF0000"/>
        </w:rPr>
        <w:t>y that also allows complete re</w:t>
      </w:r>
      <w:r w:rsidR="005010E8" w:rsidRPr="005010E8">
        <w:rPr>
          <w:color w:val="FF0000"/>
        </w:rPr>
        <w:t>moval of the loss with mini</w:t>
      </w:r>
      <w:r w:rsidR="005010E8">
        <w:rPr>
          <w:color w:val="FF0000"/>
        </w:rPr>
        <w:t>mal sacrifice of trap strength.”</w:t>
      </w:r>
    </w:p>
    <w:p w14:paraId="24491B46" w14:textId="480CAE95" w:rsidR="002D2372" w:rsidRDefault="00100230" w:rsidP="002D2372">
      <w:r>
        <w:br/>
        <w:t>In addition to presenting the new trap, the authors suggest that the</w:t>
      </w:r>
      <w:r>
        <w:br/>
        <w:t>paper brings new insights into the loss mechanism. I do not find this</w:t>
      </w:r>
      <w:r>
        <w:br/>
        <w:t xml:space="preserve">convincing. </w:t>
      </w:r>
    </w:p>
    <w:p w14:paraId="7003224F" w14:textId="77777777" w:rsidR="005010E8" w:rsidRDefault="005010E8" w:rsidP="005010E8">
      <w:pPr>
        <w:rPr>
          <w:color w:val="FF0000"/>
        </w:rPr>
      </w:pPr>
      <w:r>
        <w:rPr>
          <w:color w:val="FF0000"/>
        </w:rPr>
        <w:t xml:space="preserve">We greatly appreciate the reviewer’s opinion about the lack of </w:t>
      </w:r>
      <w:r>
        <w:rPr>
          <w:color w:val="FF0000"/>
        </w:rPr>
        <w:t>insight provided about the loss mechanism.</w:t>
      </w:r>
      <w:r>
        <w:rPr>
          <w:color w:val="FF0000"/>
        </w:rPr>
        <w:t xml:space="preserve"> </w:t>
      </w:r>
      <w:r>
        <w:rPr>
          <w:color w:val="FF0000"/>
        </w:rPr>
        <w:t>We have thoroughly revamped our discussion of the mechanism and made this the primary focus of the manuscript. We believe that we now successfully bring new insights in the following ways:</w:t>
      </w:r>
    </w:p>
    <w:p w14:paraId="15C99D32" w14:textId="21B4905D" w:rsidR="0004702B" w:rsidRDefault="0004702B" w:rsidP="0004702B">
      <w:pPr>
        <w:rPr>
          <w:color w:val="FF0000"/>
        </w:rPr>
      </w:pPr>
      <w:r>
        <w:rPr>
          <w:color w:val="FF0000"/>
        </w:rPr>
        <w:t>Firstly, by corroborating with direct experimental evidence, which we now make a key point of the manuscript, as in sentences just quoted above.</w:t>
      </w:r>
    </w:p>
    <w:p w14:paraId="6F026CCC" w14:textId="1761E5AB" w:rsidR="009903A9" w:rsidRDefault="0004702B" w:rsidP="009903A9">
      <w:pPr>
        <w:rPr>
          <w:color w:val="FF0000"/>
        </w:rPr>
      </w:pPr>
      <w:r>
        <w:rPr>
          <w:color w:val="FF0000"/>
        </w:rPr>
        <w:t>Secondly</w:t>
      </w:r>
      <w:r w:rsidR="005010E8">
        <w:rPr>
          <w:color w:val="FF0000"/>
        </w:rPr>
        <w:t xml:space="preserve">, by giving a </w:t>
      </w:r>
      <w:r w:rsidR="009903A9">
        <w:rPr>
          <w:color w:val="FF0000"/>
        </w:rPr>
        <w:t>clear</w:t>
      </w:r>
      <w:r w:rsidR="005010E8">
        <w:rPr>
          <w:color w:val="FF0000"/>
        </w:rPr>
        <w:t xml:space="preserve"> intuitive picture </w:t>
      </w:r>
      <w:r w:rsidR="009903A9">
        <w:rPr>
          <w:color w:val="FF0000"/>
        </w:rPr>
        <w:t>based on the internal spin dynamics of the molecule. See the first full paragraph on page 2: “</w:t>
      </w:r>
      <w:r w:rsidR="009903A9" w:rsidRPr="009903A9">
        <w:rPr>
          <w:color w:val="FF0000"/>
        </w:rPr>
        <w:t xml:space="preserve">We begin with an intuitive picture. </w:t>
      </w:r>
      <w:proofErr w:type="gramStart"/>
      <w:r w:rsidR="009903A9" w:rsidRPr="009903A9">
        <w:rPr>
          <w:color w:val="FF0000"/>
        </w:rPr>
        <w:t>In order to</w:t>
      </w:r>
      <w:proofErr w:type="gramEnd"/>
      <w:r w:rsidR="009903A9" w:rsidRPr="009903A9">
        <w:rPr>
          <w:color w:val="FF0000"/>
        </w:rPr>
        <w:t xml:space="preserve"> remain well trapped in combined fields, a molecule must remain weak field seeking with respect to both fields, i.e. doubly stretched. This means that its quantization axis, which is proportional to the field induced energy shift of the molecule, should have </w:t>
      </w:r>
      <w:r w:rsidR="009903A9">
        <w:rPr>
          <w:color w:val="FF0000"/>
        </w:rPr>
        <w:t>maximal length…”</w:t>
      </w:r>
    </w:p>
    <w:p w14:paraId="22FA772C" w14:textId="664C6541" w:rsidR="005010E8" w:rsidRDefault="0004702B" w:rsidP="0004702B">
      <w:pPr>
        <w:rPr>
          <w:color w:val="FF0000"/>
        </w:rPr>
      </w:pPr>
      <w:r>
        <w:rPr>
          <w:color w:val="FF0000"/>
        </w:rPr>
        <w:lastRenderedPageBreak/>
        <w:t>Thirdly</w:t>
      </w:r>
      <w:r w:rsidR="009903A9">
        <w:rPr>
          <w:color w:val="FF0000"/>
        </w:rPr>
        <w:t>, by developing a scaling law for the effect, which demonstrates its relevance even at comparatively low electric field magnitudes, see the paragrap</w:t>
      </w:r>
      <w:r>
        <w:rPr>
          <w:color w:val="FF0000"/>
        </w:rPr>
        <w:t>h on the right column of page 2, which begins</w:t>
      </w:r>
      <w:r w:rsidR="009903A9">
        <w:rPr>
          <w:color w:val="FF0000"/>
        </w:rPr>
        <w:t>, “</w:t>
      </w:r>
      <w:r w:rsidR="009903A9" w:rsidRPr="009903A9">
        <w:rPr>
          <w:color w:val="FF0000"/>
        </w:rPr>
        <w:t>We have also dev</w:t>
      </w:r>
      <w:r w:rsidR="009903A9">
        <w:rPr>
          <w:color w:val="FF0000"/>
        </w:rPr>
        <w:t>eloped an algebraic scaling law</w:t>
      </w:r>
      <w:r>
        <w:rPr>
          <w:color w:val="FF0000"/>
        </w:rPr>
        <w:t>,” and goes on to say,</w:t>
      </w:r>
      <w:r w:rsidR="009903A9">
        <w:rPr>
          <w:color w:val="FF0000"/>
        </w:rPr>
        <w:t xml:space="preserve"> </w:t>
      </w:r>
      <w:r>
        <w:rPr>
          <w:color w:val="FF0000"/>
        </w:rPr>
        <w:t>“</w:t>
      </w:r>
      <w:r w:rsidR="009903A9" w:rsidRPr="009903A9">
        <w:rPr>
          <w:color w:val="FF0000"/>
        </w:rPr>
        <w:t>Crucially, it is not ∆</w:t>
      </w:r>
      <w:r w:rsidR="009903A9">
        <w:rPr>
          <w:color w:val="FF0000"/>
        </w:rPr>
        <w:t xml:space="preserve"> that sets the rel</w:t>
      </w:r>
      <w:r w:rsidR="009903A9" w:rsidRPr="009903A9">
        <w:rPr>
          <w:color w:val="FF0000"/>
        </w:rPr>
        <w:t>evant scale, as one might naively suppose given that this is the energy beyond which the Stark effect is linear and the molecule is polarized. Instead it is √κ∆, w</w:t>
      </w:r>
      <w:r w:rsidR="009903A9">
        <w:rPr>
          <w:color w:val="FF0000"/>
        </w:rPr>
        <w:t>hich is in general much smaller</w:t>
      </w:r>
      <w:r>
        <w:rPr>
          <w:color w:val="FF0000"/>
        </w:rPr>
        <w:t>.</w:t>
      </w:r>
      <w:r w:rsidR="009903A9">
        <w:rPr>
          <w:color w:val="FF0000"/>
        </w:rPr>
        <w:t>”</w:t>
      </w:r>
      <w:r>
        <w:rPr>
          <w:color w:val="FF0000"/>
        </w:rPr>
        <w:t xml:space="preserve"> We have also much more explicitly calculated this scaling law in Sec. C of our Supplementary Materials.</w:t>
      </w:r>
    </w:p>
    <w:p w14:paraId="1BD55C63" w14:textId="77777777" w:rsidR="0004702B" w:rsidRPr="002D2372" w:rsidRDefault="0004702B" w:rsidP="0004702B">
      <w:pPr>
        <w:rPr>
          <w:color w:val="FF0000"/>
        </w:rPr>
      </w:pPr>
    </w:p>
    <w:p w14:paraId="17FD30C7" w14:textId="23A8121D" w:rsidR="003924B9" w:rsidRDefault="00100230" w:rsidP="003924B9">
      <w:r>
        <w:t>The mechanism rests on two ideas, outlined in the first</w:t>
      </w:r>
      <w:r>
        <w:br/>
        <w:t>two pages of the paper. The first is that the molecule is insensitive</w:t>
      </w:r>
      <w:r>
        <w:br/>
        <w:t>to small magnetic fields that are perpendicular to a strong applied</w:t>
      </w:r>
      <w:r>
        <w:br/>
        <w:t>electric field. This has been known for about fifty years and is a</w:t>
      </w:r>
      <w:r>
        <w:br/>
        <w:t>general result, not specific to any Hund’s case or ev</w:t>
      </w:r>
      <w:r w:rsidR="003924B9">
        <w:t>en specific to</w:t>
      </w:r>
      <w:r w:rsidR="003924B9">
        <w:br/>
        <w:t xml:space="preserve">polar molecules. </w:t>
      </w:r>
      <w:r>
        <w:t>It applies to atoms [e.g. J. Phys. B 3, 1620 (1970)]</w:t>
      </w:r>
      <w:r>
        <w:br/>
        <w:t>and to molecules with no orbital angular momentum [e.g. Phys. Rev.</w:t>
      </w:r>
      <w:r>
        <w:br/>
        <w:t xml:space="preserve">Lett. 89, 023003 (2002)]. </w:t>
      </w:r>
    </w:p>
    <w:p w14:paraId="44694781" w14:textId="15E8EE34" w:rsidR="00FD0DE8" w:rsidRPr="003924B9" w:rsidRDefault="003924B9" w:rsidP="00FD0DE8">
      <w:pPr>
        <w:rPr>
          <w:color w:val="FF0000"/>
        </w:rPr>
      </w:pPr>
      <w:r>
        <w:rPr>
          <w:color w:val="FF0000"/>
        </w:rPr>
        <w:t xml:space="preserve">We thank the referee for introducing us to this important connection with the existing literature related to the influence of magnetic fields on </w:t>
      </w:r>
      <w:proofErr w:type="spellStart"/>
      <w:r>
        <w:rPr>
          <w:color w:val="FF0000"/>
        </w:rPr>
        <w:t>eEDM</w:t>
      </w:r>
      <w:proofErr w:type="spellEnd"/>
      <w:r>
        <w:rPr>
          <w:color w:val="FF0000"/>
        </w:rPr>
        <w:t xml:space="preserve"> measurements. We believe this connection enhances the relevance of our work. It is indeed the case that the very same suppression of Zeeman influence over </w:t>
      </w:r>
      <w:r w:rsidR="00552F17">
        <w:rPr>
          <w:color w:val="FF0000"/>
        </w:rPr>
        <w:t xml:space="preserve">atomic and </w:t>
      </w:r>
      <w:r>
        <w:rPr>
          <w:color w:val="FF0000"/>
        </w:rPr>
        <w:t xml:space="preserve">molecular </w:t>
      </w:r>
      <w:proofErr w:type="spellStart"/>
      <w:r>
        <w:rPr>
          <w:color w:val="FF0000"/>
        </w:rPr>
        <w:t>eEDM</w:t>
      </w:r>
      <w:proofErr w:type="spellEnd"/>
      <w:r>
        <w:rPr>
          <w:color w:val="FF0000"/>
        </w:rPr>
        <w:t xml:space="preserve"> measurements is related to the effect we describe. Nonetheless, there are important differences. </w:t>
      </w:r>
      <w:r w:rsidR="00FD0DE8" w:rsidRPr="000D0D4A">
        <w:rPr>
          <w:color w:val="FF0000"/>
        </w:rPr>
        <w:t>To clarify these points in our manuscript we have added the following sentences in the text</w:t>
      </w:r>
      <w:r w:rsidR="00FD0DE8">
        <w:rPr>
          <w:color w:val="FF0000"/>
        </w:rPr>
        <w:t>,</w:t>
      </w:r>
      <w:r w:rsidR="00FD0DE8" w:rsidRPr="000D0D4A">
        <w:rPr>
          <w:color w:val="FF0000"/>
        </w:rPr>
        <w:t xml:space="preserve"> "This Zeeman splitting suppression is in fact a known phenomenon in the precision measurement community [41, 42], and experimentalists have exploited it to suppress the influence of magnetic fields in electron EDM measurements. However, in the case of applying mixed fields during trapping, this suppression is not beneficial but rather detrimental."</w:t>
      </w:r>
    </w:p>
    <w:p w14:paraId="750628B2" w14:textId="39B06524" w:rsidR="003924B9" w:rsidRPr="003924B9" w:rsidRDefault="00FD0DE8" w:rsidP="00FD0DE8">
      <w:pPr>
        <w:rPr>
          <w:color w:val="FF0000"/>
        </w:rPr>
      </w:pPr>
      <w:r>
        <w:rPr>
          <w:color w:val="FF0000"/>
        </w:rPr>
        <w:t>We also note that t</w:t>
      </w:r>
      <w:r w:rsidR="003924B9">
        <w:rPr>
          <w:color w:val="FF0000"/>
        </w:rPr>
        <w:t xml:space="preserve">he loss mechanism for molecules in traps results from the suppression of Zeeman influence in a plane where E and B are truly perfectly perpendicular, a situation not realized in </w:t>
      </w:r>
      <w:proofErr w:type="spellStart"/>
      <w:r w:rsidR="003924B9">
        <w:rPr>
          <w:color w:val="FF0000"/>
        </w:rPr>
        <w:t>eEDM</w:t>
      </w:r>
      <w:proofErr w:type="spellEnd"/>
      <w:r w:rsidR="003924B9">
        <w:rPr>
          <w:color w:val="FF0000"/>
        </w:rPr>
        <w:t xml:space="preserve"> searches but </w:t>
      </w:r>
      <w:r w:rsidR="00552F17">
        <w:rPr>
          <w:color w:val="FF0000"/>
        </w:rPr>
        <w:t xml:space="preserve">often </w:t>
      </w:r>
      <w:r w:rsidR="003924B9">
        <w:rPr>
          <w:color w:val="FF0000"/>
        </w:rPr>
        <w:t xml:space="preserve">unavoidable in a magnetically confining geometry for a trapped species. Finally, we point out that while the effect can certainly occur for all species, the strength of the electric field required is </w:t>
      </w:r>
      <w:r w:rsidR="00500DEF">
        <w:rPr>
          <w:color w:val="FF0000"/>
        </w:rPr>
        <w:t xml:space="preserve">often </w:t>
      </w:r>
      <w:r>
        <w:rPr>
          <w:color w:val="FF0000"/>
        </w:rPr>
        <w:t>greatly</w:t>
      </w:r>
      <w:r w:rsidR="00500DEF">
        <w:rPr>
          <w:color w:val="FF0000"/>
        </w:rPr>
        <w:t xml:space="preserve"> less</w:t>
      </w:r>
      <w:r>
        <w:rPr>
          <w:color w:val="FF0000"/>
        </w:rPr>
        <w:t>ened</w:t>
      </w:r>
      <w:r w:rsidR="00500DEF">
        <w:rPr>
          <w:color w:val="FF0000"/>
        </w:rPr>
        <w:t xml:space="preserve"> for molecules</w:t>
      </w:r>
      <w:r w:rsidR="003924B9">
        <w:rPr>
          <w:color w:val="FF0000"/>
        </w:rPr>
        <w:t>.</w:t>
      </w:r>
      <w:r w:rsidR="00674615">
        <w:rPr>
          <w:color w:val="FF0000"/>
        </w:rPr>
        <w:t xml:space="preserve"> </w:t>
      </w:r>
    </w:p>
    <w:p w14:paraId="54FCCAC1" w14:textId="6744FD8F" w:rsidR="00780BAE" w:rsidRDefault="00100230" w:rsidP="003924B9">
      <w:r>
        <w:t>The second idea is that, in regions where</w:t>
      </w:r>
      <w:r>
        <w:br/>
        <w:t>the electric and magnetic fields are perpendicular, and the magnetic</w:t>
      </w:r>
      <w:r>
        <w:br/>
        <w:t>field is weak, this suppression of the Zeeman splitting will lead to</w:t>
      </w:r>
      <w:r>
        <w:br/>
        <w:t>an enhancement of spin-flip losses. Reference [29] of the paper</w:t>
      </w:r>
      <w:r>
        <w:br/>
        <w:t xml:space="preserve">already discusses exactly this point, and in a </w:t>
      </w:r>
      <w:proofErr w:type="gramStart"/>
      <w:r>
        <w:t>way</w:t>
      </w:r>
      <w:proofErr w:type="gramEnd"/>
      <w:r>
        <w:t xml:space="preserve"> that is</w:t>
      </w:r>
      <w:r>
        <w:br/>
        <w:t>considerably clearer than in the present manuscript. In reference [29]</w:t>
      </w:r>
      <w:r>
        <w:br/>
        <w:t>the non-adiabatic loss rate is calculated as a function of electric</w:t>
      </w:r>
      <w:r>
        <w:br/>
        <w:t>field. I do not see anything in the present paper that differs from</w:t>
      </w:r>
      <w:r>
        <w:br/>
        <w:t>that calculation.</w:t>
      </w:r>
    </w:p>
    <w:p w14:paraId="192E5919" w14:textId="7454CF35" w:rsidR="00A504A1" w:rsidRDefault="00D5595D" w:rsidP="00A504A1">
      <w:pPr>
        <w:rPr>
          <w:color w:val="FF0000"/>
        </w:rPr>
      </w:pPr>
      <w:r>
        <w:rPr>
          <w:color w:val="FF0000"/>
        </w:rPr>
        <w:t>We agree</w:t>
      </w:r>
      <w:r w:rsidR="00EF0E29">
        <w:rPr>
          <w:color w:val="FF0000"/>
        </w:rPr>
        <w:t xml:space="preserve"> that </w:t>
      </w:r>
      <w:r w:rsidR="00795F74">
        <w:rPr>
          <w:color w:val="FF0000"/>
        </w:rPr>
        <w:t xml:space="preserve">the essential </w:t>
      </w:r>
      <w:r w:rsidR="001E331C">
        <w:rPr>
          <w:color w:val="FF0000"/>
        </w:rPr>
        <w:t xml:space="preserve">theoretical details of the loss enhancement that we describe appear in the </w:t>
      </w:r>
      <w:r>
        <w:rPr>
          <w:color w:val="FF0000"/>
        </w:rPr>
        <w:t>appendix of Ref [29]</w:t>
      </w:r>
      <w:r w:rsidR="00795F74">
        <w:rPr>
          <w:color w:val="FF0000"/>
        </w:rPr>
        <w:t xml:space="preserve">, but </w:t>
      </w:r>
      <w:r w:rsidR="00C41766">
        <w:rPr>
          <w:color w:val="FF0000"/>
        </w:rPr>
        <w:t>we strongly believe that a separate publication is nonetheless warranted</w:t>
      </w:r>
      <w:r w:rsidR="00795F74">
        <w:rPr>
          <w:color w:val="FF0000"/>
        </w:rPr>
        <w:t xml:space="preserve">. </w:t>
      </w:r>
      <w:r w:rsidR="00A504A1">
        <w:rPr>
          <w:color w:val="FF0000"/>
        </w:rPr>
        <w:t>Our reasons are threefold:</w:t>
      </w:r>
    </w:p>
    <w:p w14:paraId="1B7E893B" w14:textId="265904A9" w:rsidR="00A504A1" w:rsidRPr="00A504A1" w:rsidRDefault="00A504A1" w:rsidP="005010E8">
      <w:pPr>
        <w:rPr>
          <w:color w:val="FF0000"/>
        </w:rPr>
      </w:pPr>
      <w:r>
        <w:rPr>
          <w:color w:val="FF0000"/>
        </w:rPr>
        <w:lastRenderedPageBreak/>
        <w:t xml:space="preserve">Firstly, we have indeed made a significant improvement to the calculation in Ref [29], which we had not previously mentioned </w:t>
      </w:r>
      <w:r w:rsidR="00050B06">
        <w:rPr>
          <w:color w:val="FF0000"/>
        </w:rPr>
        <w:t>due to our suspicion that the breadth of readership of Appendix A of Ref [29] may have been limited</w:t>
      </w:r>
      <w:r w:rsidR="00F64372">
        <w:rPr>
          <w:color w:val="FF0000"/>
        </w:rPr>
        <w:t xml:space="preserve">. </w:t>
      </w:r>
      <w:r w:rsidR="00050B06">
        <w:rPr>
          <w:color w:val="FF0000"/>
        </w:rPr>
        <w:t>However, we are very grateful for the reviewer</w:t>
      </w:r>
      <w:r w:rsidR="005010E8">
        <w:rPr>
          <w:color w:val="FF0000"/>
        </w:rPr>
        <w:t>’</w:t>
      </w:r>
      <w:r w:rsidR="00050B06">
        <w:rPr>
          <w:color w:val="FF0000"/>
        </w:rPr>
        <w:t xml:space="preserve">s careful attention in this regard, because we feel it has resulted in a </w:t>
      </w:r>
      <w:r w:rsidR="0004702B">
        <w:rPr>
          <w:color w:val="FF0000"/>
        </w:rPr>
        <w:t xml:space="preserve">much </w:t>
      </w:r>
      <w:r w:rsidR="00050B06">
        <w:rPr>
          <w:color w:val="FF0000"/>
        </w:rPr>
        <w:t>stronger manuscript. We now discuss our improvements explicitly i</w:t>
      </w:r>
      <w:r w:rsidR="00F64372">
        <w:rPr>
          <w:color w:val="FF0000"/>
        </w:rPr>
        <w:t>n the main text, on the bottom of page 2</w:t>
      </w:r>
      <w:r w:rsidR="00050B06">
        <w:rPr>
          <w:color w:val="FF0000"/>
        </w:rPr>
        <w:t>:</w:t>
      </w:r>
      <w:r w:rsidR="00F64372">
        <w:rPr>
          <w:color w:val="FF0000"/>
        </w:rPr>
        <w:t xml:space="preserve"> </w:t>
      </w:r>
      <w:r>
        <w:rPr>
          <w:color w:val="FF0000"/>
        </w:rPr>
        <w:t>“</w:t>
      </w:r>
      <w:r w:rsidRPr="00A504A1">
        <w:rPr>
          <w:color w:val="FF0000"/>
        </w:rPr>
        <w:t>the direct integration of flux is a key improvement relative to our previous work [37], where electric fields we</w:t>
      </w:r>
      <w:r>
        <w:rPr>
          <w:color w:val="FF0000"/>
        </w:rPr>
        <w:t>re applied to study collisions.”</w:t>
      </w:r>
      <w:r w:rsidR="00F64372">
        <w:rPr>
          <w:color w:val="FF0000"/>
        </w:rPr>
        <w:t xml:space="preserve"> We have also discussed the improvements i</w:t>
      </w:r>
      <w:r w:rsidR="00CC71DB">
        <w:rPr>
          <w:color w:val="FF0000"/>
        </w:rPr>
        <w:t>n a detailed fashion in Sec. </w:t>
      </w:r>
      <w:r w:rsidR="00F64372">
        <w:rPr>
          <w:color w:val="FF0000"/>
        </w:rPr>
        <w:t xml:space="preserve">A of our </w:t>
      </w:r>
      <w:r w:rsidR="005010E8">
        <w:rPr>
          <w:color w:val="FF0000"/>
        </w:rPr>
        <w:t>Supplementary Materials: “</w:t>
      </w:r>
      <w:r w:rsidR="005010E8" w:rsidRPr="005010E8">
        <w:rPr>
          <w:color w:val="FF0000"/>
        </w:rPr>
        <w:t>Our improvement relates to the next step, where an integral calcul</w:t>
      </w:r>
      <w:r w:rsidR="005010E8">
        <w:rPr>
          <w:color w:val="FF0000"/>
        </w:rPr>
        <w:t>ation for the loss rate is per</w:t>
      </w:r>
      <w:r w:rsidR="005010E8" w:rsidRPr="005010E8">
        <w:rPr>
          <w:color w:val="FF0000"/>
        </w:rPr>
        <w:t>formed. In Ref. [1] the integration spans the entire 3D spatial distribution, weig</w:t>
      </w:r>
      <w:r w:rsidR="005010E8">
        <w:rPr>
          <w:color w:val="FF0000"/>
        </w:rPr>
        <w:t>hted by the frequency of cross</w:t>
      </w:r>
      <w:r w:rsidR="005010E8" w:rsidRPr="005010E8">
        <w:rPr>
          <w:color w:val="FF0000"/>
        </w:rPr>
        <w:t>ing of the center plane and the c</w:t>
      </w:r>
      <w:r w:rsidR="005010E8">
        <w:rPr>
          <w:color w:val="FF0000"/>
        </w:rPr>
        <w:t xml:space="preserve">hance of loss for each crossing… </w:t>
      </w:r>
      <w:r w:rsidR="005010E8" w:rsidRPr="005010E8">
        <w:rPr>
          <w:color w:val="FF0000"/>
        </w:rPr>
        <w:t>A more accurate treatm</w:t>
      </w:r>
      <w:r w:rsidR="0004702B">
        <w:rPr>
          <w:color w:val="FF0000"/>
        </w:rPr>
        <w:t>ent that we use here is to per</w:t>
      </w:r>
      <w:r w:rsidR="005010E8" w:rsidRPr="005010E8">
        <w:rPr>
          <w:color w:val="FF0000"/>
        </w:rPr>
        <w:t xml:space="preserve">form an integration of </w:t>
      </w:r>
      <w:r w:rsidR="005010E8">
        <w:rPr>
          <w:color w:val="FF0000"/>
        </w:rPr>
        <w:t>flux through the loss plane directly…”</w:t>
      </w:r>
    </w:p>
    <w:p w14:paraId="6C10B28A" w14:textId="64BBC6CB" w:rsidR="00D57DC7" w:rsidRDefault="00CC71DB" w:rsidP="00050B06">
      <w:pPr>
        <w:rPr>
          <w:color w:val="FF0000"/>
        </w:rPr>
      </w:pPr>
      <w:r>
        <w:rPr>
          <w:color w:val="FF0000"/>
        </w:rPr>
        <w:t xml:space="preserve">Secondly, we have corroborated these calculations with direct, un-convolved experimental evidence for the first time. </w:t>
      </w:r>
      <w:r w:rsidR="00D57DC7">
        <w:rPr>
          <w:color w:val="FF0000"/>
        </w:rPr>
        <w:t xml:space="preserve">We </w:t>
      </w:r>
      <w:r w:rsidR="00304758">
        <w:rPr>
          <w:color w:val="FF0000"/>
        </w:rPr>
        <w:t xml:space="preserve">now discuss this explicitly, beginning </w:t>
      </w:r>
      <w:r>
        <w:rPr>
          <w:color w:val="FF0000"/>
        </w:rPr>
        <w:t>near</w:t>
      </w:r>
      <w:r w:rsidR="00304758">
        <w:rPr>
          <w:color w:val="FF0000"/>
        </w:rPr>
        <w:t xml:space="preserve"> the bottom of </w:t>
      </w:r>
      <w:r>
        <w:rPr>
          <w:color w:val="FF0000"/>
        </w:rPr>
        <w:t>page 3</w:t>
      </w:r>
      <w:r w:rsidR="00304758">
        <w:rPr>
          <w:color w:val="FF0000"/>
        </w:rPr>
        <w:t>: “</w:t>
      </w:r>
      <w:r>
        <w:rPr>
          <w:color w:val="FF0000"/>
        </w:rPr>
        <w:t>…</w:t>
      </w:r>
      <w:r w:rsidR="00304758" w:rsidRPr="00304758">
        <w:rPr>
          <w:color w:val="FF0000"/>
        </w:rPr>
        <w:t xml:space="preserve"> enough to explain a significant portion of the effect previously attributed to collisions, see Sec. A of the Supplementary [44]. </w:t>
      </w:r>
      <w:proofErr w:type="gramStart"/>
      <w:r w:rsidR="00304758" w:rsidRPr="00304758">
        <w:rPr>
          <w:color w:val="FF0000"/>
        </w:rPr>
        <w:t>In light of</w:t>
      </w:r>
      <w:proofErr w:type="gramEnd"/>
      <w:r w:rsidR="00304758" w:rsidRPr="00304758">
        <w:rPr>
          <w:color w:val="FF0000"/>
        </w:rPr>
        <w:t xml:space="preserve"> this, it becomes espe</w:t>
      </w:r>
      <w:r w:rsidR="00304758">
        <w:rPr>
          <w:color w:val="FF0000"/>
        </w:rPr>
        <w:t>cially important to perform di</w:t>
      </w:r>
      <w:r w:rsidR="00304758" w:rsidRPr="00304758">
        <w:rPr>
          <w:color w:val="FF0000"/>
        </w:rPr>
        <w:t xml:space="preserve">rect, </w:t>
      </w:r>
      <w:proofErr w:type="spellStart"/>
      <w:r w:rsidR="00304758" w:rsidRPr="00304758">
        <w:rPr>
          <w:color w:val="FF0000"/>
        </w:rPr>
        <w:t>unconvolved</w:t>
      </w:r>
      <w:proofErr w:type="spellEnd"/>
      <w:r w:rsidR="00304758" w:rsidRPr="00304758">
        <w:rPr>
          <w:color w:val="FF0000"/>
        </w:rPr>
        <w:t xml:space="preserve"> experimental verification of both the magnitude of the loss effec</w:t>
      </w:r>
      <w:r w:rsidR="00304758">
        <w:rPr>
          <w:color w:val="FF0000"/>
        </w:rPr>
        <w:t>t and the validity of our loss-</w:t>
      </w:r>
      <w:r w:rsidR="00304758" w:rsidRPr="00304758">
        <w:rPr>
          <w:color w:val="FF0000"/>
        </w:rPr>
        <w:t>flux calculations. We now present the n</w:t>
      </w:r>
      <w:r w:rsidR="00304758">
        <w:rPr>
          <w:color w:val="FF0000"/>
        </w:rPr>
        <w:t>ew trap where this is achieved.”</w:t>
      </w:r>
    </w:p>
    <w:p w14:paraId="6E933A60" w14:textId="6D01D0DE" w:rsidR="00967FA5" w:rsidRDefault="002D2372" w:rsidP="009903A9">
      <w:pPr>
        <w:rPr>
          <w:color w:val="FF0000"/>
        </w:rPr>
      </w:pPr>
      <w:r>
        <w:rPr>
          <w:color w:val="FF0000"/>
        </w:rPr>
        <w:t>Finally</w:t>
      </w:r>
      <w:r w:rsidR="00050B06">
        <w:rPr>
          <w:color w:val="FF0000"/>
        </w:rPr>
        <w:t xml:space="preserve">, our message to the community is now completely altered relative to that in Ref. 29. We are no longer presenting a side point that can be </w:t>
      </w:r>
      <w:proofErr w:type="spellStart"/>
      <w:r w:rsidR="00050B06">
        <w:rPr>
          <w:color w:val="FF0000"/>
        </w:rPr>
        <w:t>deconvolved</w:t>
      </w:r>
      <w:proofErr w:type="spellEnd"/>
      <w:r w:rsidR="00050B06">
        <w:rPr>
          <w:color w:val="FF0000"/>
        </w:rPr>
        <w:t>, but an important effect that must be completely addressed by anyone working in similar regimes earlier than previously realized.</w:t>
      </w:r>
    </w:p>
    <w:p w14:paraId="79B6D346" w14:textId="77777777" w:rsidR="009903A9" w:rsidRPr="009903A9" w:rsidRDefault="009903A9" w:rsidP="009903A9">
      <w:pPr>
        <w:rPr>
          <w:color w:val="FF0000"/>
        </w:rPr>
      </w:pPr>
    </w:p>
    <w:p w14:paraId="09CE36C1" w14:textId="213357EF" w:rsidR="00EE79ED" w:rsidRPr="00967FA5" w:rsidRDefault="00100230" w:rsidP="00967FA5">
      <w:r>
        <w:t>In my view, the novelty in this paper is entirely the new trap design</w:t>
      </w:r>
      <w:r>
        <w:br/>
        <w:t>and the demonstration that it suppresses losses that were a problem in</w:t>
      </w:r>
      <w:r>
        <w:br/>
        <w:t>an earlier design. That is an incremental advance which, in my view,</w:t>
      </w:r>
      <w:r>
        <w:br/>
        <w:t>does not warrant publication in Physical Review Letters. The work will</w:t>
      </w:r>
      <w:r>
        <w:br/>
        <w:t>certainly be of interest to specialists in the field of cold</w:t>
      </w:r>
      <w:r>
        <w:br/>
        <w:t>molecules, especially to others who might be interested in trapping</w:t>
      </w:r>
      <w:r>
        <w:br/>
        <w:t>molecules using a combination of electric and magnetic fields. This</w:t>
      </w:r>
      <w:r>
        <w:br/>
        <w:t>paper would be suitable for a more specialized journal once the</w:t>
      </w:r>
      <w:r>
        <w:br/>
        <w:t>following points have been addressed:</w:t>
      </w:r>
    </w:p>
    <w:p w14:paraId="40511FD1" w14:textId="0A80DE22" w:rsidR="00967FA5" w:rsidRPr="002379CE" w:rsidRDefault="00A262F5" w:rsidP="002379CE">
      <w:pPr>
        <w:rPr>
          <w:color w:val="FF0000"/>
        </w:rPr>
      </w:pPr>
      <w:r>
        <w:rPr>
          <w:color w:val="FF0000"/>
        </w:rPr>
        <w:t>We strongly disagree with this view of our trap as an incremental advance. We specifically designed this trap not necessarily as our next generation trap but as an important testbed for spin-flip losses. Nonetheless, we can see how this interpretation is supported by our previous manuscript, and we are very grateful for the reviewer</w:t>
      </w:r>
      <w:r w:rsidR="0004702B">
        <w:rPr>
          <w:color w:val="FF0000"/>
        </w:rPr>
        <w:t>’</w:t>
      </w:r>
      <w:r>
        <w:rPr>
          <w:color w:val="FF0000"/>
        </w:rPr>
        <w:t xml:space="preserve">s feedback in this </w:t>
      </w:r>
      <w:r w:rsidR="0004702B">
        <w:rPr>
          <w:color w:val="FF0000"/>
        </w:rPr>
        <w:t>regard</w:t>
      </w:r>
      <w:r>
        <w:rPr>
          <w:color w:val="FF0000"/>
        </w:rPr>
        <w:t xml:space="preserve">. We have </w:t>
      </w:r>
      <w:r w:rsidR="00F13FB6">
        <w:rPr>
          <w:color w:val="FF0000"/>
        </w:rPr>
        <w:t xml:space="preserve">overhauled </w:t>
      </w:r>
      <w:r>
        <w:rPr>
          <w:color w:val="FF0000"/>
        </w:rPr>
        <w:t xml:space="preserve">our discussion and presentation </w:t>
      </w:r>
      <w:r w:rsidR="00967FA5">
        <w:rPr>
          <w:color w:val="FF0000"/>
        </w:rPr>
        <w:t>to address this</w:t>
      </w:r>
      <w:r w:rsidR="002379CE">
        <w:rPr>
          <w:color w:val="FF0000"/>
        </w:rPr>
        <w:t>, in many of the ways already discussed.</w:t>
      </w:r>
      <w:r w:rsidR="0004702B">
        <w:rPr>
          <w:color w:val="FF0000"/>
        </w:rPr>
        <w:t xml:space="preserve"> </w:t>
      </w:r>
      <w:r w:rsidR="002379CE">
        <w:rPr>
          <w:color w:val="FF0000"/>
        </w:rPr>
        <w:t>The message about the relevance of the new trap as an incremental advance in our experiment is no longer a key emphasis of the manuscript and is relegated to an outlook paragraph in the right column of page 4, which begins: “</w:t>
      </w:r>
      <w:r w:rsidR="002379CE" w:rsidRPr="002379CE">
        <w:rPr>
          <w:color w:val="FF0000"/>
        </w:rPr>
        <w:t>The present trap, in addition to providing the desired experimental testing ground for molecular spin-flip loss, produces large 5 T/cm trap</w:t>
      </w:r>
      <w:r w:rsidR="002379CE">
        <w:rPr>
          <w:color w:val="FF0000"/>
        </w:rPr>
        <w:t xml:space="preserve"> gradients useful for maintain</w:t>
      </w:r>
      <w:r w:rsidR="002379CE" w:rsidRPr="002379CE">
        <w:rPr>
          <w:color w:val="FF0000"/>
        </w:rPr>
        <w:t>ing high densities to facilitate collisional studies.</w:t>
      </w:r>
      <w:r w:rsidR="002379CE">
        <w:rPr>
          <w:color w:val="FF0000"/>
        </w:rPr>
        <w:t>”</w:t>
      </w:r>
      <w:r w:rsidR="00100230">
        <w:br/>
      </w:r>
      <w:r w:rsidR="00100230">
        <w:br/>
        <w:t>1. The paper seems to be correcting two earlier papers. Those</w:t>
      </w:r>
      <w:r w:rsidR="00100230">
        <w:br/>
      </w:r>
      <w:r w:rsidR="00100230">
        <w:lastRenderedPageBreak/>
        <w:t>corrections are important but they are described too briefly to</w:t>
      </w:r>
      <w:r w:rsidR="00100230">
        <w:br/>
        <w:t>understand their implications. The first is to reference [29]. The</w:t>
      </w:r>
      <w:r w:rsidR="00100230">
        <w:br/>
        <w:t>correction is mixed up with the introduction to the paper and appears</w:t>
      </w:r>
      <w:r w:rsidR="00100230">
        <w:br/>
        <w:t>as a single sentence “subsequent investigations have revealed it to be</w:t>
      </w:r>
      <w:r w:rsidR="00100230">
        <w:br/>
        <w:t>a threefold underestimate, enough to render deconvolution of any</w:t>
      </w:r>
      <w:r w:rsidR="00100230">
        <w:br/>
        <w:t>remaining collisional effect difficult.” The authors should give a</w:t>
      </w:r>
      <w:r w:rsidR="00100230">
        <w:br/>
        <w:t>fuller account here and give a clear statement about the implication</w:t>
      </w:r>
      <w:r w:rsidR="00100230">
        <w:br/>
        <w:t>of this correction. Does it mean that the effects previously</w:t>
      </w:r>
      <w:r w:rsidR="00100230">
        <w:br/>
        <w:t>attributed to collisions in [29] are now accounted for entirely by</w:t>
      </w:r>
      <w:r w:rsidR="00100230">
        <w:br/>
        <w:t xml:space="preserve">non-adiabatic losses leaving no remaining evidence for collisions? </w:t>
      </w:r>
    </w:p>
    <w:p w14:paraId="0EDE335A" w14:textId="1984874B" w:rsidR="00967FA5" w:rsidRPr="00967FA5" w:rsidRDefault="00967FA5" w:rsidP="002379CE">
      <w:pPr>
        <w:rPr>
          <w:color w:val="FF0000"/>
        </w:rPr>
      </w:pPr>
      <w:r>
        <w:rPr>
          <w:color w:val="FF0000"/>
        </w:rPr>
        <w:t xml:space="preserve">We agree that a full account is needed, and </w:t>
      </w:r>
      <w:r w:rsidR="002379CE">
        <w:rPr>
          <w:color w:val="FF0000"/>
        </w:rPr>
        <w:t>indeed</w:t>
      </w:r>
      <w:r>
        <w:rPr>
          <w:color w:val="FF0000"/>
        </w:rPr>
        <w:t xml:space="preserve"> this desire for a full accounting motivated the investigations that have led to this manuscript. We agree with the reviewer’s observation of the brevity of the corrections, and we address this in seve</w:t>
      </w:r>
      <w:r w:rsidR="00FC715D">
        <w:rPr>
          <w:color w:val="FF0000"/>
        </w:rPr>
        <w:t>ral ways in this new manuscript</w:t>
      </w:r>
      <w:r w:rsidR="00F13FB6">
        <w:rPr>
          <w:color w:val="FF0000"/>
        </w:rPr>
        <w:t>,</w:t>
      </w:r>
      <w:r w:rsidR="00FC715D">
        <w:rPr>
          <w:color w:val="FF0000"/>
        </w:rPr>
        <w:t xml:space="preserve"> especially in the inclusion of detailed discussions </w:t>
      </w:r>
      <w:r w:rsidR="002379CE">
        <w:rPr>
          <w:color w:val="FF0000"/>
        </w:rPr>
        <w:t>in Sec. A of</w:t>
      </w:r>
      <w:r w:rsidR="00FC715D">
        <w:rPr>
          <w:color w:val="FF0000"/>
        </w:rPr>
        <w:t xml:space="preserve"> our Supplementary Materials.</w:t>
      </w:r>
      <w:r>
        <w:rPr>
          <w:color w:val="FF0000"/>
        </w:rPr>
        <w:t xml:space="preserve"> </w:t>
      </w:r>
      <w:r w:rsidR="00FC715D">
        <w:rPr>
          <w:color w:val="FF0000"/>
        </w:rPr>
        <w:t>The summary is that</w:t>
      </w:r>
      <w:r>
        <w:rPr>
          <w:color w:val="FF0000"/>
        </w:rPr>
        <w:t xml:space="preserve"> the effects </w:t>
      </w:r>
      <w:r w:rsidR="00BA4EE1">
        <w:rPr>
          <w:color w:val="FF0000"/>
        </w:rPr>
        <w:t xml:space="preserve">previously </w:t>
      </w:r>
      <w:r>
        <w:rPr>
          <w:color w:val="FF0000"/>
        </w:rPr>
        <w:t xml:space="preserve">attributed to collisions are </w:t>
      </w:r>
      <w:r w:rsidRPr="00F13FB6">
        <w:rPr>
          <w:color w:val="FF0000"/>
        </w:rPr>
        <w:t>almost</w:t>
      </w:r>
      <w:r>
        <w:rPr>
          <w:color w:val="FF0000"/>
        </w:rPr>
        <w:t xml:space="preserve"> entirely accounted for, enough </w:t>
      </w:r>
      <w:r w:rsidR="00BA4EE1">
        <w:rPr>
          <w:color w:val="FF0000"/>
        </w:rPr>
        <w:t xml:space="preserve">so </w:t>
      </w:r>
      <w:r>
        <w:rPr>
          <w:color w:val="FF0000"/>
        </w:rPr>
        <w:t>that any remaining influence of collisions will need to be explored in a separate experiment that more clearly separates the collisional and the spin-flip loss effects.</w:t>
      </w:r>
    </w:p>
    <w:p w14:paraId="471741B6" w14:textId="6BAF19E0" w:rsidR="00967D32" w:rsidRDefault="00967FA5" w:rsidP="00967FA5">
      <w:r>
        <w:t xml:space="preserve">The </w:t>
      </w:r>
      <w:r w:rsidR="00100230">
        <w:t>second correction is to reference [22]. The authors write “This new</w:t>
      </w:r>
      <w:r w:rsidR="00100230">
        <w:br/>
        <w:t>understanding modifies our interpretation of evaporation data for OH</w:t>
      </w:r>
      <w:r w:rsidR="00100230">
        <w:br/>
        <w:t xml:space="preserve">[22], especially at 5 </w:t>
      </w:r>
      <w:proofErr w:type="spellStart"/>
      <w:r w:rsidR="00100230">
        <w:t>mK</w:t>
      </w:r>
      <w:proofErr w:type="spellEnd"/>
      <w:r w:rsidR="00100230">
        <w:t xml:space="preserve"> where the loss rate is significantly enhanced</w:t>
      </w:r>
      <w:r w:rsidR="00100230">
        <w:br/>
        <w:t>by the E-fields used for RF knife purposes. We do find enhancements in</w:t>
      </w:r>
      <w:r w:rsidR="00100230">
        <w:br/>
        <w:t>normalized density at low fields for shallow RF knife cuts from 55 -</w:t>
      </w:r>
      <w:r w:rsidR="00100230">
        <w:br/>
        <w:t xml:space="preserve">30 </w:t>
      </w:r>
      <w:proofErr w:type="spellStart"/>
      <w:r w:rsidR="00100230">
        <w:t>mK.</w:t>
      </w:r>
      <w:proofErr w:type="spellEnd"/>
      <w:r w:rsidR="00100230">
        <w:t>” The observation of evaporative cooling of OH is a very</w:t>
      </w:r>
      <w:r w:rsidR="00100230">
        <w:br/>
        <w:t xml:space="preserve">important result. The community should know </w:t>
      </w:r>
      <w:proofErr w:type="gramStart"/>
      <w:r w:rsidR="00100230">
        <w:t>whether or not</w:t>
      </w:r>
      <w:proofErr w:type="gramEnd"/>
      <w:r w:rsidR="00100230">
        <w:t xml:space="preserve"> there</w:t>
      </w:r>
      <w:r w:rsidR="00100230">
        <w:br/>
        <w:t>remains strong evidence for evaporative cooling under this modified</w:t>
      </w:r>
      <w:r w:rsidR="00100230">
        <w:br/>
        <w:t>interpretation. The statement currently given is not clear on this.</w:t>
      </w:r>
    </w:p>
    <w:p w14:paraId="6756236B" w14:textId="04F985F1" w:rsidR="00662AD0" w:rsidRPr="0015476E" w:rsidRDefault="008332DD" w:rsidP="0015476E">
      <w:pPr>
        <w:rPr>
          <w:color w:val="FF0000"/>
        </w:rPr>
      </w:pPr>
      <w:r>
        <w:rPr>
          <w:color w:val="FF0000"/>
        </w:rPr>
        <w:t>We agree that the implications of this new interpretation are important for the community. W</w:t>
      </w:r>
      <w:r w:rsidR="00FC715D">
        <w:rPr>
          <w:color w:val="FF0000"/>
        </w:rPr>
        <w:t>e have now added a complete description of our current best understanding in</w:t>
      </w:r>
      <w:r w:rsidR="002379CE">
        <w:rPr>
          <w:color w:val="FF0000"/>
        </w:rPr>
        <w:t xml:space="preserve"> Sec. B of</w:t>
      </w:r>
      <w:r w:rsidR="00FC715D">
        <w:rPr>
          <w:color w:val="FF0000"/>
        </w:rPr>
        <w:t xml:space="preserve"> our </w:t>
      </w:r>
      <w:r w:rsidR="002379CE">
        <w:rPr>
          <w:color w:val="FF0000"/>
        </w:rPr>
        <w:t>S</w:t>
      </w:r>
      <w:r w:rsidR="00FC715D">
        <w:rPr>
          <w:color w:val="FF0000"/>
        </w:rPr>
        <w:t xml:space="preserve">upplementary </w:t>
      </w:r>
      <w:r w:rsidR="002379CE">
        <w:rPr>
          <w:color w:val="FF0000"/>
        </w:rPr>
        <w:t>M</w:t>
      </w:r>
      <w:r w:rsidR="00FC715D">
        <w:rPr>
          <w:color w:val="FF0000"/>
        </w:rPr>
        <w:t xml:space="preserve">aterials. Essentially, the new interpretation does weaken the </w:t>
      </w:r>
      <w:r>
        <w:rPr>
          <w:color w:val="FF0000"/>
        </w:rPr>
        <w:t xml:space="preserve">evaporative cooling </w:t>
      </w:r>
      <w:r w:rsidR="00FC715D">
        <w:rPr>
          <w:color w:val="FF0000"/>
        </w:rPr>
        <w:t>result</w:t>
      </w:r>
      <w:r w:rsidR="0015476E">
        <w:rPr>
          <w:color w:val="FF0000"/>
        </w:rPr>
        <w:t xml:space="preserve">, especially by undermining the hypothesis of cold samples building up in the low regions of the trap where the spectroscopic technique was insensitive. From the </w:t>
      </w:r>
      <w:proofErr w:type="gramStart"/>
      <w:r w:rsidR="0015476E">
        <w:rPr>
          <w:color w:val="FF0000"/>
        </w:rPr>
        <w:t>bottom</w:t>
      </w:r>
      <w:proofErr w:type="gramEnd"/>
      <w:r w:rsidR="0015476E">
        <w:rPr>
          <w:color w:val="FF0000"/>
        </w:rPr>
        <w:t xml:space="preserve"> right paragraph of page 2 of the Supplementary Materials: “</w:t>
      </w:r>
      <w:r w:rsidR="0015476E" w:rsidRPr="0015476E">
        <w:rPr>
          <w:color w:val="FF0000"/>
        </w:rPr>
        <w:t>Some of the temperature fits performed in Fig. 3 of Ref. [2] relied on this assumption, which we now no longer use. We rely on only the</w:t>
      </w:r>
      <w:r w:rsidR="0015476E">
        <w:rPr>
          <w:color w:val="FF0000"/>
        </w:rPr>
        <w:t xml:space="preserve"> directly experimentally acces</w:t>
      </w:r>
      <w:r w:rsidR="0015476E" w:rsidRPr="0015476E">
        <w:rPr>
          <w:color w:val="FF0000"/>
        </w:rPr>
        <w:t>sible spectra, such as those shown in panels (a-c) (Fig. 3 of Ref. [2]). After taki</w:t>
      </w:r>
      <w:r w:rsidR="0015476E">
        <w:rPr>
          <w:color w:val="FF0000"/>
        </w:rPr>
        <w:t>ng similar measurements repeat</w:t>
      </w:r>
      <w:r w:rsidR="0015476E" w:rsidRPr="0015476E">
        <w:rPr>
          <w:color w:val="FF0000"/>
        </w:rPr>
        <w:t xml:space="preserve">edly, the depletion spectra </w:t>
      </w:r>
      <w:r w:rsidR="0015476E">
        <w:rPr>
          <w:color w:val="FF0000"/>
        </w:rPr>
        <w:t>are found to be useful to iden</w:t>
      </w:r>
      <w:r w:rsidR="0015476E" w:rsidRPr="0015476E">
        <w:rPr>
          <w:color w:val="FF0000"/>
        </w:rPr>
        <w:t>tify enhancements in density caused by the evaporation. Figure S3 show such e</w:t>
      </w:r>
      <w:r w:rsidR="0015476E">
        <w:rPr>
          <w:color w:val="FF0000"/>
        </w:rPr>
        <w:t>nhancements for evaporation se</w:t>
      </w:r>
      <w:r w:rsidR="0015476E" w:rsidRPr="0015476E">
        <w:rPr>
          <w:color w:val="FF0000"/>
        </w:rPr>
        <w:t>quences designed to achieve a t</w:t>
      </w:r>
      <w:r w:rsidR="0015476E">
        <w:rPr>
          <w:color w:val="FF0000"/>
        </w:rPr>
        <w:t>wofold temperature reduction.”</w:t>
      </w:r>
      <w:r w:rsidR="00100230">
        <w:br/>
      </w:r>
      <w:r w:rsidR="00100230">
        <w:br/>
        <w:t>2. H</w:t>
      </w:r>
      <w:proofErr w:type="gramStart"/>
      <w:r w:rsidR="00100230">
        <w:t>_{</w:t>
      </w:r>
      <w:proofErr w:type="gramEnd"/>
      <w:r w:rsidR="00100230">
        <w:t>E perp B} has not been defined. The context of the sentence</w:t>
      </w:r>
      <w:r w:rsidR="00100230">
        <w:br/>
        <w:t xml:space="preserve">implies that it refers to “the exact </w:t>
      </w:r>
      <w:proofErr w:type="spellStart"/>
      <w:r w:rsidR="00100230">
        <w:t>eigenenergies</w:t>
      </w:r>
      <w:proofErr w:type="spellEnd"/>
      <w:r w:rsidR="00100230">
        <w:t xml:space="preserve"> of OH”. But it</w:t>
      </w:r>
      <w:r w:rsidR="00100230">
        <w:br/>
        <w:t>seems from perturbation theory that the series expansion of the</w:t>
      </w:r>
      <w:r w:rsidR="00100230">
        <w:br/>
        <w:t>energies will have a non-zero second-order contribution, i.e. when a</w:t>
      </w:r>
      <w:r w:rsidR="00100230">
        <w:br/>
        <w:t>small magnetic field is applied perpendicular to the applied electric</w:t>
      </w:r>
      <w:r w:rsidR="00100230">
        <w:br/>
      </w:r>
      <w:r w:rsidR="00100230">
        <w:lastRenderedPageBreak/>
        <w:t>field, the energies scale as B2, not as B3. The energy splitting</w:t>
      </w:r>
      <w:r w:rsidR="00100230">
        <w:br/>
        <w:t>between the M=±3/2 states scales as B3. Is that what is meant by H</w:t>
      </w:r>
      <w:proofErr w:type="gramStart"/>
      <w:r w:rsidR="00100230">
        <w:t>_{</w:t>
      </w:r>
      <w:proofErr w:type="gramEnd"/>
      <w:r w:rsidR="00100230">
        <w:t>E</w:t>
      </w:r>
      <w:r w:rsidR="00100230">
        <w:br/>
        <w:t>perp B}?</w:t>
      </w:r>
    </w:p>
    <w:p w14:paraId="17039D46" w14:textId="3FAD929F" w:rsidR="00662AD0" w:rsidRPr="00A44128" w:rsidRDefault="00662AD0" w:rsidP="0015476E">
      <w:pPr>
        <w:rPr>
          <w:color w:val="FF0000"/>
        </w:rPr>
      </w:pPr>
      <w:r>
        <w:rPr>
          <w:color w:val="FF0000"/>
        </w:rPr>
        <w:t>Yes, this is exactly what is meant by H</w:t>
      </w:r>
      <w:proofErr w:type="gramStart"/>
      <w:r>
        <w:rPr>
          <w:color w:val="FF0000"/>
        </w:rPr>
        <w:t>_{</w:t>
      </w:r>
      <w:proofErr w:type="gramEnd"/>
      <w:r>
        <w:rPr>
          <w:color w:val="FF0000"/>
        </w:rPr>
        <w:t>E perp B}, we are grateful for the observation of this oversi</w:t>
      </w:r>
      <w:r w:rsidR="00A44128">
        <w:rPr>
          <w:color w:val="FF0000"/>
        </w:rPr>
        <w:t>ght</w:t>
      </w:r>
      <w:r>
        <w:rPr>
          <w:color w:val="FF0000"/>
        </w:rPr>
        <w:t xml:space="preserve">. We address this by </w:t>
      </w:r>
      <w:r w:rsidR="008332DD">
        <w:rPr>
          <w:color w:val="FF0000"/>
        </w:rPr>
        <w:t>using the symbol $G$ to refer to this quantity and more clearly defining it</w:t>
      </w:r>
      <w:r w:rsidR="0015476E">
        <w:rPr>
          <w:color w:val="FF0000"/>
        </w:rPr>
        <w:t>. From page 2, left column, second full paragraph: “</w:t>
      </w:r>
      <w:r w:rsidR="0015476E" w:rsidRPr="0015476E">
        <w:rPr>
          <w:color w:val="FF0000"/>
        </w:rPr>
        <w:t>This intuition agrees with a more rigorous analysis of the energy splitting G between the trapped state and its spin-flip partner</w:t>
      </w:r>
      <w:r w:rsidR="0015476E">
        <w:rPr>
          <w:color w:val="FF0000"/>
        </w:rPr>
        <w:t>…”</w:t>
      </w:r>
      <w:r w:rsidR="00100230">
        <w:br/>
      </w:r>
      <w:r w:rsidR="00100230">
        <w:br/>
        <w:t>3. The paragraph about molecules in Hund’s case (b) seems incorrect,</w:t>
      </w:r>
      <w:r w:rsidR="00100230">
        <w:br/>
        <w:t>at least when hyperfine structure is included, which is often</w:t>
      </w:r>
      <w:r w:rsidR="00100230">
        <w:br/>
        <w:t>necessary. There will be a tensor Stark splitting which suppresses the</w:t>
      </w:r>
      <w:r w:rsidR="00100230">
        <w:br/>
        <w:t>Zeeman splitting in a perpendicular magnetic field, and this</w:t>
      </w:r>
      <w:r w:rsidR="00100230">
        <w:br/>
        <w:t>suppression is stronger for larger electric fields.</w:t>
      </w:r>
    </w:p>
    <w:p w14:paraId="7D7269FF" w14:textId="60F5BC40" w:rsidR="00CA50FA" w:rsidRPr="00CA50FA" w:rsidRDefault="00FD2892" w:rsidP="00CA50FA">
      <w:pPr>
        <w:rPr>
          <w:color w:val="FF0000"/>
        </w:rPr>
      </w:pPr>
      <w:r>
        <w:rPr>
          <w:color w:val="FF0000"/>
        </w:rPr>
        <w:t xml:space="preserve">Perhaps the referee is saying the following… </w:t>
      </w:r>
      <w:r w:rsidR="00CF4B1D">
        <w:rPr>
          <w:color w:val="FF0000"/>
        </w:rPr>
        <w:t xml:space="preserve">tensor Stark </w:t>
      </w:r>
      <w:proofErr w:type="spellStart"/>
      <w:r w:rsidR="00CF4B1D">
        <w:rPr>
          <w:color w:val="FF0000"/>
        </w:rPr>
        <w:t>splittings</w:t>
      </w:r>
      <w:proofErr w:type="spellEnd"/>
      <w:r w:rsidR="00CF4B1D">
        <w:rPr>
          <w:color w:val="FF0000"/>
        </w:rPr>
        <w:t xml:space="preserve"> suppress the Zeeman splitting in perpendicular magnetic fields, so that Hund’s case (b) molecules with hyperfine induced tensor Stark </w:t>
      </w:r>
      <w:proofErr w:type="spellStart"/>
      <w:r w:rsidR="00CF4B1D">
        <w:rPr>
          <w:color w:val="FF0000"/>
        </w:rPr>
        <w:t>splittings</w:t>
      </w:r>
      <w:proofErr w:type="spellEnd"/>
      <w:r w:rsidR="00CF4B1D">
        <w:rPr>
          <w:color w:val="FF0000"/>
        </w:rPr>
        <w:t xml:space="preserve"> still experience loss enhancement. </w:t>
      </w:r>
      <w:r w:rsidR="00662AD0">
        <w:rPr>
          <w:color w:val="FF0000"/>
        </w:rPr>
        <w:t xml:space="preserve">This statement </w:t>
      </w:r>
      <w:proofErr w:type="gramStart"/>
      <w:r w:rsidR="00662AD0">
        <w:rPr>
          <w:color w:val="FF0000"/>
        </w:rPr>
        <w:t>is in agreement</w:t>
      </w:r>
      <w:proofErr w:type="gramEnd"/>
      <w:r w:rsidR="00662AD0">
        <w:rPr>
          <w:color w:val="FF0000"/>
        </w:rPr>
        <w:t xml:space="preserve"> with our assertions about Hund’s case (b), </w:t>
      </w:r>
      <w:r w:rsidR="00CF4B1D">
        <w:rPr>
          <w:color w:val="FF0000"/>
        </w:rPr>
        <w:t>where we already explain that the spin-rotational coupling results in the Stark splitting still suppressing the Zeeman. The spin-rotational coupling is in general quite large, and usually more significant than hyperfine effects.</w:t>
      </w:r>
      <w:r w:rsidR="008332DD">
        <w:rPr>
          <w:color w:val="FF0000"/>
        </w:rPr>
        <w:t xml:space="preserve"> We have reworked the section somewhat, so hopefully our claims </w:t>
      </w:r>
      <w:r w:rsidR="00CA50FA">
        <w:rPr>
          <w:color w:val="FF0000"/>
        </w:rPr>
        <w:t>come across more clearly, see the bottom of page 3 into page 4</w:t>
      </w:r>
      <w:proofErr w:type="gramStart"/>
      <w:r w:rsidR="00CA50FA">
        <w:rPr>
          <w:color w:val="FF0000"/>
        </w:rPr>
        <w:t>:</w:t>
      </w:r>
      <w:r w:rsidR="0015476E">
        <w:rPr>
          <w:color w:val="FF0000"/>
        </w:rPr>
        <w:t xml:space="preserve"> </w:t>
      </w:r>
      <w:r w:rsidR="00CA50FA">
        <w:rPr>
          <w:color w:val="FF0000"/>
        </w:rPr>
        <w:t xml:space="preserve"> “</w:t>
      </w:r>
      <w:proofErr w:type="gramEnd"/>
      <w:r w:rsidR="00CA50FA" w:rsidRPr="00CA50FA">
        <w:rPr>
          <w:color w:val="FF0000"/>
        </w:rPr>
        <w:t xml:space="preserve">One way to avoid competition is for the fields to couple to </w:t>
      </w:r>
      <w:r w:rsidR="00CA50FA">
        <w:rPr>
          <w:color w:val="FF0000"/>
        </w:rPr>
        <w:t>unrelated parts of the Hamilto</w:t>
      </w:r>
      <w:r w:rsidR="00CA50FA" w:rsidRPr="00CA50FA">
        <w:rPr>
          <w:color w:val="FF0000"/>
        </w:rPr>
        <w:t>nian, which happens to a limited extent for Hund’s case (b) states without electron orbital angular momentum (Σ states, Λ = 0) [40]. In these states, which include most laser-cooled molecules thus far, the electric and magnetic fields couple to rotation and spin respectively, which are only related by the spin-rotation coupling constant. This constant is usually in t</w:t>
      </w:r>
      <w:r w:rsidR="00CA50FA">
        <w:rPr>
          <w:color w:val="FF0000"/>
        </w:rPr>
        <w:t>he tens of MHz [30], so molecu</w:t>
      </w:r>
      <w:r w:rsidR="00CA50FA" w:rsidRPr="00CA50FA">
        <w:rPr>
          <w:color w:val="FF0000"/>
        </w:rPr>
        <w:t>lar spin-flip loss remains quite sign</w:t>
      </w:r>
      <w:r w:rsidR="00CA50FA">
        <w:rPr>
          <w:color w:val="FF0000"/>
        </w:rPr>
        <w:t>ificant.”</w:t>
      </w:r>
    </w:p>
    <w:p w14:paraId="07267775" w14:textId="1F22E883" w:rsidR="00CA50FA" w:rsidRPr="00CA50FA" w:rsidRDefault="00CA50FA" w:rsidP="00CA50FA">
      <w:pPr>
        <w:rPr>
          <w:color w:val="FF0000"/>
        </w:rPr>
      </w:pPr>
    </w:p>
    <w:p w14:paraId="5D7FF984" w14:textId="14D7992F" w:rsidR="00CF4B1D" w:rsidRDefault="00CF4B1D" w:rsidP="0015476E">
      <w:pPr>
        <w:rPr>
          <w:color w:val="FF0000"/>
        </w:rPr>
      </w:pPr>
    </w:p>
    <w:p w14:paraId="15C49651" w14:textId="77777777" w:rsidR="002F7F91" w:rsidRDefault="00100230" w:rsidP="00CF4B1D">
      <w:r>
        <w:br/>
        <w:t>4. The paragraph that begins “We can develop a scaling law…” is too</w:t>
      </w:r>
      <w:r>
        <w:br/>
        <w:t xml:space="preserve">densely written for readers to easily follow. </w:t>
      </w:r>
    </w:p>
    <w:p w14:paraId="4B10458D" w14:textId="71A330D7" w:rsidR="002F7F91" w:rsidRPr="002F7F91" w:rsidRDefault="002F7F91" w:rsidP="00B840A1">
      <w:pPr>
        <w:rPr>
          <w:color w:val="FF0000"/>
        </w:rPr>
      </w:pPr>
      <w:r>
        <w:rPr>
          <w:color w:val="FF0000"/>
        </w:rPr>
        <w:t xml:space="preserve">We agree that this description is written </w:t>
      </w:r>
      <w:r>
        <w:rPr>
          <w:color w:val="FF0000"/>
        </w:rPr>
        <w:t>very</w:t>
      </w:r>
      <w:r>
        <w:rPr>
          <w:color w:val="FF0000"/>
        </w:rPr>
        <w:t xml:space="preserve"> densely</w:t>
      </w:r>
      <w:r>
        <w:rPr>
          <w:color w:val="FF0000"/>
        </w:rPr>
        <w:t xml:space="preserve">. Too address this, we have moved the scaling law derivation to Sec. C of our Supplementary Materials, and been much more explicit about what is being done. </w:t>
      </w:r>
      <w:r w:rsidR="00B840A1">
        <w:rPr>
          <w:color w:val="FF0000"/>
        </w:rPr>
        <w:t>We have also moved the subsections of this paragraph that had discussed the application of the Landau Zener formula, which is now explicitly provided in Eqn. 2, into their own separate paragraph, beginning with “To deduce the effect” on the right side of Page 2.</w:t>
      </w:r>
    </w:p>
    <w:p w14:paraId="1C959B0C" w14:textId="77777777" w:rsidR="00B840A1" w:rsidRDefault="00100230" w:rsidP="00CF4B1D">
      <w:r>
        <w:t>It is not clear why the</w:t>
      </w:r>
      <w:r>
        <w:br/>
        <w:t>expression given for kappa is the correct one. The expression is given</w:t>
      </w:r>
      <w:r>
        <w:br/>
        <w:t>in the context of the Landau-Zener formula. That formula contains the</w:t>
      </w:r>
      <w:r>
        <w:br/>
        <w:t>matrix element of a term in the Hamiltonian that connects the two</w:t>
      </w:r>
      <w:r>
        <w:br/>
        <w:t>states. The two relevant states here are stated: “the spin-flips we</w:t>
      </w:r>
      <w:r>
        <w:br/>
      </w:r>
      <w:r>
        <w:lastRenderedPageBreak/>
        <w:t>have discussed connect |f, 3/2&gt; to |</w:t>
      </w:r>
      <w:proofErr w:type="gramStart"/>
      <w:r>
        <w:t>f,-</w:t>
      </w:r>
      <w:proofErr w:type="gramEnd"/>
      <w:r>
        <w:t>3/2&gt;”. But I do not think there</w:t>
      </w:r>
      <w:r>
        <w:br/>
        <w:t>is a term in the Hamiltonian that connects directly these two states</w:t>
      </w:r>
      <w:r>
        <w:br/>
        <w:t xml:space="preserve">and so it is unclear how the Landau-Zener theory is being applied. </w:t>
      </w:r>
    </w:p>
    <w:p w14:paraId="41DF0EF2" w14:textId="310186EC" w:rsidR="00EC32AC" w:rsidRDefault="00B840A1" w:rsidP="00EC32AC">
      <w:pPr>
        <w:rPr>
          <w:color w:val="FF0000"/>
        </w:rPr>
      </w:pPr>
      <w:r>
        <w:rPr>
          <w:color w:val="FF0000"/>
        </w:rPr>
        <w:t>Indeed, the Hamiltonian does not contain a term directly connecting</w:t>
      </w:r>
      <w:r w:rsidRPr="00B840A1">
        <w:rPr>
          <w:color w:val="FF0000"/>
        </w:rPr>
        <w:t xml:space="preserve"> </w:t>
      </w:r>
      <w:r w:rsidRPr="00B840A1">
        <w:rPr>
          <w:color w:val="FF0000"/>
        </w:rPr>
        <w:t>|f, 3/2&gt; to |</w:t>
      </w:r>
      <w:proofErr w:type="gramStart"/>
      <w:r w:rsidRPr="00B840A1">
        <w:rPr>
          <w:color w:val="FF0000"/>
        </w:rPr>
        <w:t>f,-</w:t>
      </w:r>
      <w:proofErr w:type="gramEnd"/>
      <w:r w:rsidRPr="00B840A1">
        <w:rPr>
          <w:color w:val="FF0000"/>
        </w:rPr>
        <w:t>3/2&gt;</w:t>
      </w:r>
      <w:r>
        <w:rPr>
          <w:color w:val="FF0000"/>
        </w:rPr>
        <w:t>.</w:t>
      </w:r>
      <w:r w:rsidRPr="00B840A1">
        <w:rPr>
          <w:color w:val="FF0000"/>
        </w:rPr>
        <w:t xml:space="preserve"> </w:t>
      </w:r>
      <w:r>
        <w:rPr>
          <w:color w:val="FF0000"/>
        </w:rPr>
        <w:t>H</w:t>
      </w:r>
      <w:r w:rsidRPr="00B840A1">
        <w:rPr>
          <w:color w:val="FF0000"/>
        </w:rPr>
        <w:t>owever</w:t>
      </w:r>
      <w:r>
        <w:rPr>
          <w:color w:val="FF0000"/>
        </w:rPr>
        <w:t>,</w:t>
      </w:r>
      <w:r w:rsidRPr="00B840A1">
        <w:rPr>
          <w:color w:val="FF0000"/>
        </w:rPr>
        <w:t xml:space="preserve"> </w:t>
      </w:r>
      <w:proofErr w:type="gramStart"/>
      <w:r w:rsidRPr="00B840A1">
        <w:rPr>
          <w:color w:val="FF0000"/>
        </w:rPr>
        <w:t>in the vicinity of</w:t>
      </w:r>
      <w:proofErr w:type="gramEnd"/>
      <w:r w:rsidRPr="00B840A1">
        <w:rPr>
          <w:color w:val="FF0000"/>
        </w:rPr>
        <w:t xml:space="preserve"> their avoided crossing an effective two state Hamiltonian </w:t>
      </w:r>
      <w:r>
        <w:rPr>
          <w:color w:val="FF0000"/>
        </w:rPr>
        <w:t>could</w:t>
      </w:r>
      <w:r w:rsidRPr="00B840A1">
        <w:rPr>
          <w:color w:val="FF0000"/>
        </w:rPr>
        <w:t xml:space="preserve"> be </w:t>
      </w:r>
      <w:proofErr w:type="spellStart"/>
      <w:r w:rsidRPr="00B840A1">
        <w:rPr>
          <w:color w:val="FF0000"/>
        </w:rPr>
        <w:t>perturbatively</w:t>
      </w:r>
      <w:proofErr w:type="spellEnd"/>
      <w:r w:rsidRPr="00B840A1">
        <w:rPr>
          <w:color w:val="FF0000"/>
        </w:rPr>
        <w:t xml:space="preserve"> deduced</w:t>
      </w:r>
      <w:r w:rsidR="00EC32AC">
        <w:rPr>
          <w:color w:val="FF0000"/>
        </w:rPr>
        <w:t xml:space="preserve"> at third order, since the states differ by 3</w:t>
      </w:r>
      <w:r w:rsidR="00EC32AC" w:rsidRPr="00EC32AC">
        <w:rPr>
          <w:i/>
          <w:iCs/>
          <w:color w:val="FF0000"/>
        </w:rPr>
        <w:t>m</w:t>
      </w:r>
      <w:r w:rsidRPr="00B840A1">
        <w:rPr>
          <w:color w:val="FF0000"/>
        </w:rPr>
        <w:t xml:space="preserve">. This Hamiltonian would contain an off-diagonal coupling term with a value precisely equal to the half-gap between the states that can be measured by numerically </w:t>
      </w:r>
      <w:proofErr w:type="spellStart"/>
      <w:r w:rsidRPr="00B840A1">
        <w:rPr>
          <w:color w:val="FF0000"/>
        </w:rPr>
        <w:t>diagonalizing</w:t>
      </w:r>
      <w:proofErr w:type="spellEnd"/>
      <w:r w:rsidRPr="00B840A1">
        <w:rPr>
          <w:color w:val="FF0000"/>
        </w:rPr>
        <w:t xml:space="preserve"> the full Hamiltonian.</w:t>
      </w:r>
      <w:r>
        <w:rPr>
          <w:color w:val="FF0000"/>
        </w:rPr>
        <w:t xml:space="preserve"> </w:t>
      </w:r>
      <w:r w:rsidR="00EC32AC">
        <w:rPr>
          <w:color w:val="FF0000"/>
        </w:rPr>
        <w:t xml:space="preserve">We have </w:t>
      </w:r>
      <w:proofErr w:type="gramStart"/>
      <w:r w:rsidR="00EC32AC">
        <w:rPr>
          <w:color w:val="FF0000"/>
        </w:rPr>
        <w:t>actually taken</w:t>
      </w:r>
      <w:proofErr w:type="gramEnd"/>
      <w:r w:rsidR="00EC32AC">
        <w:rPr>
          <w:color w:val="FF0000"/>
        </w:rPr>
        <w:t xml:space="preserve"> great caution in making use of this assumption, and have even performed full time-dependent </w:t>
      </w:r>
      <w:proofErr w:type="spellStart"/>
      <w:r w:rsidR="00EC32AC">
        <w:rPr>
          <w:color w:val="FF0000"/>
        </w:rPr>
        <w:t>schrodinger</w:t>
      </w:r>
      <w:proofErr w:type="spellEnd"/>
      <w:r w:rsidR="00EC32AC">
        <w:rPr>
          <w:color w:val="FF0000"/>
        </w:rPr>
        <w:t xml:space="preserve"> solutions using the eight state Hamiltonian to ensure agreement with the hopping probability predicted by the Landau-Zener formula found in this manner.</w:t>
      </w:r>
    </w:p>
    <w:p w14:paraId="14DEA6DA" w14:textId="77777777" w:rsidR="00EC32AC" w:rsidRDefault="00B840A1" w:rsidP="00CF4B1D">
      <w:r>
        <w:t xml:space="preserve">It </w:t>
      </w:r>
      <w:r w:rsidR="00100230">
        <w:t>would be better to take some space to set out the theory clearly –</w:t>
      </w:r>
      <w:r w:rsidR="00100230">
        <w:br/>
        <w:t>what is the Hamiltonian, what are the adiabatic states being</w:t>
      </w:r>
      <w:r w:rsidR="00100230">
        <w:br/>
        <w:t>connected, what is the matrix element that goes into the Landau-Zener</w:t>
      </w:r>
      <w:r w:rsidR="00100230">
        <w:br/>
        <w:t xml:space="preserve">formula, and how does this then lead to the result given? </w:t>
      </w:r>
    </w:p>
    <w:p w14:paraId="3AB37ECF" w14:textId="16466DC3" w:rsidR="00EC32AC" w:rsidRPr="00B840A1" w:rsidRDefault="00EC32AC" w:rsidP="00EC32AC">
      <w:pPr>
        <w:rPr>
          <w:color w:val="FF0000"/>
        </w:rPr>
      </w:pPr>
      <w:r>
        <w:rPr>
          <w:color w:val="FF0000"/>
        </w:rPr>
        <w:t>We have not explicitly included this discussion, but have alluded to it by stating: “</w:t>
      </w:r>
      <w:r w:rsidRPr="00EC32AC">
        <w:rPr>
          <w:color w:val="FF0000"/>
        </w:rPr>
        <w:t>We can also set κ to the minimum energy gap along the trajector</w:t>
      </w:r>
      <w:r>
        <w:rPr>
          <w:color w:val="FF0000"/>
        </w:rPr>
        <w:t>y, which is found in the plane.” This occurs in the middle of the paragraph containing the Landau Zener formula, Eqn. 2.</w:t>
      </w:r>
      <w:r>
        <w:rPr>
          <w:color w:val="FF0000"/>
        </w:rPr>
        <w:t xml:space="preserve"> </w:t>
      </w:r>
    </w:p>
    <w:p w14:paraId="00B53DCE" w14:textId="3CB3AEC5" w:rsidR="00662AD0" w:rsidRDefault="00100230" w:rsidP="00CF4B1D">
      <w:r>
        <w:t>The result</w:t>
      </w:r>
      <w:r>
        <w:br/>
        <w:t xml:space="preserve">given for eta is similarly obscure; </w:t>
      </w:r>
      <w:proofErr w:type="gramStart"/>
      <w:r>
        <w:t>again</w:t>
      </w:r>
      <w:proofErr w:type="gramEnd"/>
      <w:r>
        <w:t xml:space="preserve"> it would be better to</w:t>
      </w:r>
      <w:r>
        <w:br/>
        <w:t>explain more fully how to arrive at this result.</w:t>
      </w:r>
    </w:p>
    <w:p w14:paraId="79E51DC9" w14:textId="21F55E16" w:rsidR="00BA613F" w:rsidRDefault="00BA613F" w:rsidP="009143BA">
      <w:pPr>
        <w:rPr>
          <w:color w:val="FF0000"/>
        </w:rPr>
      </w:pPr>
      <w:r>
        <w:rPr>
          <w:color w:val="FF0000"/>
        </w:rPr>
        <w:t>Supplementary Materials Sec. C now explains this much more fully.</w:t>
      </w:r>
    </w:p>
    <w:p w14:paraId="34ACF324" w14:textId="7CE73120" w:rsidR="00CA3CD1" w:rsidRDefault="00100230" w:rsidP="009143BA">
      <w:r>
        <w:br/>
        <w:t>5. It is unclear how the model results given in figure 4 are obtained.</w:t>
      </w:r>
      <w:r>
        <w:br/>
        <w:t>The paper gives a scaling law that can be used to estimate when the</w:t>
      </w:r>
      <w:r>
        <w:br/>
        <w:t xml:space="preserve">spin “will flip with probability at least 1/e”. </w:t>
      </w:r>
      <w:r w:rsidRPr="00D055B7">
        <w:t>A calculation of the</w:t>
      </w:r>
      <w:r w:rsidRPr="00D055B7">
        <w:br/>
        <w:t>actual loss rate does not seem to be given, yet it seems necessary to</w:t>
      </w:r>
      <w:r w:rsidRPr="00D055B7">
        <w:br/>
        <w:t xml:space="preserve">have it </w:t>
      </w:r>
      <w:proofErr w:type="gramStart"/>
      <w:r w:rsidRPr="00D055B7">
        <w:t>in order to</w:t>
      </w:r>
      <w:proofErr w:type="gramEnd"/>
      <w:r w:rsidRPr="00D055B7">
        <w:t xml:space="preserve"> obtain the results presented in fi</w:t>
      </w:r>
      <w:bookmarkStart w:id="0" w:name="_GoBack"/>
      <w:bookmarkEnd w:id="0"/>
      <w:r w:rsidRPr="00D055B7">
        <w:t>gure 4 and to</w:t>
      </w:r>
      <w:r w:rsidRPr="00D055B7">
        <w:br/>
        <w:t>give corrections to previous work.</w:t>
      </w:r>
    </w:p>
    <w:p w14:paraId="5C22061B" w14:textId="63C103A4" w:rsidR="00CF4B1D" w:rsidRPr="0032605D" w:rsidRDefault="00074B85" w:rsidP="00935184">
      <w:pPr>
        <w:rPr>
          <w:color w:val="00B0F0"/>
        </w:rPr>
      </w:pPr>
      <w:r w:rsidRPr="0032605D">
        <w:rPr>
          <w:color w:val="00B0F0"/>
        </w:rPr>
        <w:t xml:space="preserve">In the </w:t>
      </w:r>
      <w:r w:rsidR="00A44072" w:rsidRPr="0032605D">
        <w:rPr>
          <w:color w:val="00B0F0"/>
        </w:rPr>
        <w:t>revised</w:t>
      </w:r>
      <w:r w:rsidRPr="0032605D">
        <w:rPr>
          <w:color w:val="00B0F0"/>
        </w:rPr>
        <w:t xml:space="preserve"> manuscript, we have more clearly disambiguated between the scaling law calculation, which simply picks the surface where P=1/e and finds its area, and the full calculations leading to </w:t>
      </w:r>
      <w:r w:rsidR="00935184" w:rsidRPr="0032605D">
        <w:rPr>
          <w:color w:val="00B0F0"/>
        </w:rPr>
        <w:t>T</w:t>
      </w:r>
      <w:r w:rsidRPr="0032605D">
        <w:rPr>
          <w:color w:val="00B0F0"/>
        </w:rPr>
        <w:t>able</w:t>
      </w:r>
      <w:r w:rsidR="00935184" w:rsidRPr="0032605D">
        <w:rPr>
          <w:color w:val="00B0F0"/>
        </w:rPr>
        <w:t> I</w:t>
      </w:r>
      <w:r w:rsidRPr="0032605D">
        <w:rPr>
          <w:color w:val="00B0F0"/>
        </w:rPr>
        <w:t xml:space="preserve"> and </w:t>
      </w:r>
      <w:r w:rsidR="00935184" w:rsidRPr="0032605D">
        <w:rPr>
          <w:color w:val="00B0F0"/>
        </w:rPr>
        <w:t>F</w:t>
      </w:r>
      <w:r w:rsidRPr="0032605D">
        <w:rPr>
          <w:color w:val="00B0F0"/>
        </w:rPr>
        <w:t>igure</w:t>
      </w:r>
      <w:r w:rsidR="00935184" w:rsidRPr="0032605D">
        <w:rPr>
          <w:color w:val="00B0F0"/>
        </w:rPr>
        <w:t> </w:t>
      </w:r>
      <w:r w:rsidRPr="0032605D">
        <w:rPr>
          <w:color w:val="00B0F0"/>
        </w:rPr>
        <w:t xml:space="preserve">4. </w:t>
      </w:r>
      <w:r w:rsidR="00935184" w:rsidRPr="0032605D">
        <w:rPr>
          <w:color w:val="00B0F0"/>
        </w:rPr>
        <w:t xml:space="preserve">These calculations are now more clearly described on page 2, halfway down in the right column: “This facilitates direct numerical computation of the loss rate (γ) by integrating the molecule flux through the plane for a thermal distribution, weighted by the hopping probability. Since this probability is also dependent on G ̇ and thus </w:t>
      </w:r>
      <w:proofErr w:type="spellStart"/>
      <w:r w:rsidR="00935184" w:rsidRPr="0032605D">
        <w:rPr>
          <w:color w:val="00B0F0"/>
        </w:rPr>
        <w:t>vz</w:t>
      </w:r>
      <w:proofErr w:type="spellEnd"/>
      <w:r w:rsidR="00935184" w:rsidRPr="0032605D">
        <w:rPr>
          <w:color w:val="00B0F0"/>
        </w:rPr>
        <w:t>, it is also necessary to integrate over the velocity distribution. Sec. A, Eqn. 2 of our Supplementary [44] includes the full integral expression.”</w:t>
      </w:r>
    </w:p>
    <w:p w14:paraId="49C9D1FB" w14:textId="5A3BEFEA" w:rsidR="002829AA" w:rsidRPr="0032605D" w:rsidRDefault="00935184" w:rsidP="002829AA">
      <w:pPr>
        <w:rPr>
          <w:color w:val="00B0F0"/>
        </w:rPr>
      </w:pPr>
      <w:r w:rsidRPr="0032605D">
        <w:rPr>
          <w:color w:val="00B0F0"/>
        </w:rPr>
        <w:t>We also bring this up again in discussion of Fig. 4</w:t>
      </w:r>
      <w:r w:rsidR="002829AA" w:rsidRPr="0032605D">
        <w:rPr>
          <w:color w:val="00B0F0"/>
        </w:rPr>
        <w:t xml:space="preserve"> near the end of Page 3</w:t>
      </w:r>
      <w:r w:rsidRPr="0032605D">
        <w:rPr>
          <w:color w:val="00B0F0"/>
        </w:rPr>
        <w:t xml:space="preserve">: </w:t>
      </w:r>
      <w:r w:rsidR="002829AA" w:rsidRPr="0032605D">
        <w:rPr>
          <w:color w:val="00B0F0"/>
        </w:rPr>
        <w:t xml:space="preserve">“We also compute loss rates for all values of pin translation and </w:t>
      </w:r>
      <w:proofErr w:type="spellStart"/>
      <w:r w:rsidR="002829AA" w:rsidRPr="0032605D">
        <w:rPr>
          <w:color w:val="00B0F0"/>
        </w:rPr>
        <w:t>Bcoil</w:t>
      </w:r>
      <w:proofErr w:type="spellEnd"/>
      <w:r w:rsidR="002829AA" w:rsidRPr="0032605D">
        <w:rPr>
          <w:color w:val="00B0F0"/>
        </w:rPr>
        <w:t xml:space="preserve"> by nu- </w:t>
      </w:r>
      <w:proofErr w:type="spellStart"/>
      <w:r w:rsidR="002829AA" w:rsidRPr="0032605D">
        <w:rPr>
          <w:color w:val="00B0F0"/>
        </w:rPr>
        <w:t>merically</w:t>
      </w:r>
      <w:proofErr w:type="spellEnd"/>
      <w:r w:rsidR="002829AA" w:rsidRPr="0032605D">
        <w:rPr>
          <w:color w:val="00B0F0"/>
        </w:rPr>
        <w:t xml:space="preserve"> integrating the loss flux through these unusual loss surfaces via the Landau-Zener formula, just as for the simpler quadrupole geometry discussed previously. </w:t>
      </w:r>
    </w:p>
    <w:p w14:paraId="7EB58A2F" w14:textId="42175332" w:rsidR="00935184" w:rsidRDefault="002829AA" w:rsidP="00935184">
      <w:pPr>
        <w:rPr>
          <w:color w:val="FF0000"/>
        </w:rPr>
      </w:pPr>
      <w:r>
        <w:rPr>
          <w:color w:val="FF0000"/>
        </w:rPr>
        <w:lastRenderedPageBreak/>
        <w:t>”</w:t>
      </w:r>
    </w:p>
    <w:p w14:paraId="608F9649" w14:textId="20511E71" w:rsidR="002F4D3D" w:rsidRDefault="00100230" w:rsidP="009143BA">
      <w:r>
        <w:br/>
        <w:t>----------------------------------------------------------------------</w:t>
      </w:r>
      <w:r>
        <w:br/>
        <w:t>Report of Referee B -- LF16145/</w:t>
      </w:r>
      <w:proofErr w:type="spellStart"/>
      <w:r>
        <w:t>Reens</w:t>
      </w:r>
      <w:proofErr w:type="spellEnd"/>
      <w:r>
        <w:br/>
        <w:t>----------------------------------------------------------------------</w:t>
      </w:r>
      <w:r>
        <w:br/>
      </w:r>
      <w:r>
        <w:br/>
        <w:t>In LF16145, the authors report a major advance on trapping OH</w:t>
      </w:r>
      <w:r>
        <w:br/>
        <w:t>molecules. They manage to increase the lifetime of the trapped</w:t>
      </w:r>
      <w:r>
        <w:br/>
        <w:t xml:space="preserve">molecules from 5 to 500 </w:t>
      </w:r>
      <w:proofErr w:type="spellStart"/>
      <w:r>
        <w:t>ms.</w:t>
      </w:r>
      <w:proofErr w:type="spellEnd"/>
      <w:r>
        <w:t xml:space="preserve"> The long lifetime should enable future</w:t>
      </w:r>
      <w:r>
        <w:br/>
        <w:t>evaporative cooling of the molecules.</w:t>
      </w:r>
      <w:r>
        <w:br/>
      </w:r>
      <w:r>
        <w:br/>
        <w:t xml:space="preserve">The key idea here is to employ the </w:t>
      </w:r>
      <w:proofErr w:type="spellStart"/>
      <w:r>
        <w:t>Ioffe</w:t>
      </w:r>
      <w:proofErr w:type="spellEnd"/>
      <w:r>
        <w:t xml:space="preserve"> configuration to remove the</w:t>
      </w:r>
      <w:r>
        <w:br/>
      </w:r>
      <w:proofErr w:type="spellStart"/>
      <w:r>
        <w:t>Majorana</w:t>
      </w:r>
      <w:proofErr w:type="spellEnd"/>
      <w:r>
        <w:t xml:space="preserve"> spin flip when the magnetic field is vanishing at the trap</w:t>
      </w:r>
      <w:r>
        <w:br/>
        <w:t>center. A careful analysis of the trap configuration shows that this</w:t>
      </w:r>
      <w:r>
        <w:br/>
        <w:t>is bad when the external electric field is applied perpendicular to</w:t>
      </w:r>
      <w:r>
        <w:br/>
        <w:t>the magnetic field. A new trap configuration is presented with a bias</w:t>
      </w:r>
      <w:r>
        <w:br/>
        <w:t>field to eliminate the field zero, and indeed greatly suppressed trap</w:t>
      </w:r>
      <w:r>
        <w:br/>
        <w:t>loss is observed.</w:t>
      </w:r>
    </w:p>
    <w:p w14:paraId="0543720E" w14:textId="009D7415" w:rsidR="006B264E" w:rsidRPr="00353885" w:rsidRDefault="002F4D3D" w:rsidP="00353885">
      <w:pPr>
        <w:rPr>
          <w:color w:val="FF0000"/>
        </w:rPr>
      </w:pPr>
      <w:r>
        <w:rPr>
          <w:color w:val="FF0000"/>
        </w:rPr>
        <w:t>Yes, but there is a key difference between</w:t>
      </w:r>
      <w:r w:rsidR="00DB33A5">
        <w:rPr>
          <w:color w:val="FF0000"/>
        </w:rPr>
        <w:t xml:space="preserve"> our configuration and the </w:t>
      </w:r>
      <w:proofErr w:type="spellStart"/>
      <w:r w:rsidR="00DB33A5">
        <w:rPr>
          <w:color w:val="FF0000"/>
        </w:rPr>
        <w:t>Ioffe</w:t>
      </w:r>
      <w:proofErr w:type="spellEnd"/>
      <w:r w:rsidR="00DB33A5">
        <w:rPr>
          <w:color w:val="FF0000"/>
        </w:rPr>
        <w:t>.</w:t>
      </w:r>
      <w:r w:rsidR="00C84AC8">
        <w:rPr>
          <w:color w:val="FF0000"/>
        </w:rPr>
        <w:t xml:space="preserve"> In </w:t>
      </w:r>
      <w:proofErr w:type="spellStart"/>
      <w:r w:rsidR="00C84AC8">
        <w:rPr>
          <w:color w:val="FF0000"/>
        </w:rPr>
        <w:t>Ioffe</w:t>
      </w:r>
      <w:proofErr w:type="spellEnd"/>
      <w:r w:rsidR="00C84AC8">
        <w:rPr>
          <w:color w:val="FF0000"/>
        </w:rPr>
        <w:t xml:space="preserve"> the bias also needs to provide axial confinement, </w:t>
      </w:r>
      <w:r w:rsidR="00D861E6">
        <w:rPr>
          <w:color w:val="FF0000"/>
        </w:rPr>
        <w:t>and in general must be rather large to do so</w:t>
      </w:r>
      <w:r w:rsidR="006B264E">
        <w:rPr>
          <w:color w:val="FF0000"/>
        </w:rPr>
        <w:t>. Even when the smallest bias necessary is employed, the trap is considerably weakened. In our configuration, the bias field does not n</w:t>
      </w:r>
      <w:r w:rsidR="008332DD">
        <w:rPr>
          <w:color w:val="FF0000"/>
        </w:rPr>
        <w:t>eed to provide any confinement, the electric field does this. So</w:t>
      </w:r>
      <w:r w:rsidR="006B264E">
        <w:rPr>
          <w:color w:val="FF0000"/>
        </w:rPr>
        <w:t xml:space="preserve"> unusually small bias fields are possible- we achieve our two orders of spin-flip loss suppression with a bias field that is only 4% of the trap depth.</w:t>
      </w:r>
      <w:r w:rsidR="00353885">
        <w:rPr>
          <w:color w:val="FF0000"/>
        </w:rPr>
        <w:t xml:space="preserve"> We now make this much more explicit, see the end of the top right paragraph on page 3, “</w:t>
      </w:r>
      <w:r w:rsidR="00353885" w:rsidRPr="00353885">
        <w:rPr>
          <w:color w:val="FF0000"/>
        </w:rPr>
        <w:t xml:space="preserve">With only 200 G bias field (the trap is 5 </w:t>
      </w:r>
      <w:proofErr w:type="spellStart"/>
      <w:r w:rsidR="00353885" w:rsidRPr="00353885">
        <w:rPr>
          <w:color w:val="FF0000"/>
        </w:rPr>
        <w:t>kG</w:t>
      </w:r>
      <w:proofErr w:type="spellEnd"/>
      <w:r w:rsidR="00353885" w:rsidRPr="00353885">
        <w:rPr>
          <w:color w:val="FF0000"/>
        </w:rPr>
        <w:t xml:space="preserve"> deep) the loss is suppressed be</w:t>
      </w:r>
      <w:r w:rsidR="00353885">
        <w:rPr>
          <w:color w:val="FF0000"/>
        </w:rPr>
        <w:t>low that due to background gas.”</w:t>
      </w:r>
      <w:r w:rsidR="00100230">
        <w:br/>
      </w:r>
      <w:r w:rsidR="00100230">
        <w:br/>
        <w:t>If such suppression of loss indeed comes from the removal of spin</w:t>
      </w:r>
      <w:r w:rsidR="00100230">
        <w:br/>
        <w:t>flips, I would very strongly recommend the publication of the paper in</w:t>
      </w:r>
      <w:r w:rsidR="00100230">
        <w:br/>
        <w:t>Physical Review Letters. It would represent a significant advance in</w:t>
      </w:r>
      <w:r w:rsidR="00100230">
        <w:br/>
        <w:t>extending the lifetime of a cold dense OH molecules, where evaporation</w:t>
      </w:r>
      <w:r w:rsidR="00100230">
        <w:br/>
        <w:t>and collisions have been reported. The only issue is that it is</w:t>
      </w:r>
      <w:r w:rsidR="00100230">
        <w:br/>
        <w:t>unclear whether the extended lifetime comes from the suppression of</w:t>
      </w:r>
      <w:r w:rsidR="00100230">
        <w:br/>
        <w:t>spin-flips or the sample in the new trap is just prepared at a much</w:t>
      </w:r>
      <w:r w:rsidR="00100230">
        <w:br/>
        <w:t>lower density. The authors should provide an argument that the long</w:t>
      </w:r>
      <w:r w:rsidR="00100230">
        <w:br/>
        <w:t>lifetime is indeed due to the removal of spin flips.</w:t>
      </w:r>
    </w:p>
    <w:p w14:paraId="16389387" w14:textId="56F3381E" w:rsidR="006B264E" w:rsidRPr="0098062C" w:rsidRDefault="006B264E" w:rsidP="0098062C">
      <w:pPr>
        <w:rPr>
          <w:color w:val="FF0000"/>
        </w:rPr>
      </w:pPr>
      <w:r>
        <w:rPr>
          <w:color w:val="FF0000"/>
        </w:rPr>
        <w:t>We thank the reviewer for this positive recommendation of our work. We agree that the removal of this loss is a significant advance, and we can confidently claim that the lifetime increase comes only from spin-flip suppression and not from density effects. In fact, clear disambiguation was a key motivation of our design, and we have decided to make this a point of emphasis in our manuscript</w:t>
      </w:r>
      <w:r w:rsidR="002E2CDE">
        <w:rPr>
          <w:color w:val="FF0000"/>
        </w:rPr>
        <w:t xml:space="preserve">, see the </w:t>
      </w:r>
      <w:r w:rsidR="0098062C">
        <w:rPr>
          <w:color w:val="FF0000"/>
        </w:rPr>
        <w:t>end of the first paragraph on the third page, “</w:t>
      </w:r>
      <w:proofErr w:type="gramStart"/>
      <w:r w:rsidR="0098062C" w:rsidRPr="0098062C">
        <w:rPr>
          <w:color w:val="FF0000"/>
        </w:rPr>
        <w:t>In light of</w:t>
      </w:r>
      <w:proofErr w:type="gramEnd"/>
      <w:r w:rsidR="0098062C" w:rsidRPr="0098062C">
        <w:rPr>
          <w:color w:val="FF0000"/>
        </w:rPr>
        <w:t xml:space="preserve"> this, it becomes espe</w:t>
      </w:r>
      <w:r w:rsidR="0098062C">
        <w:rPr>
          <w:color w:val="FF0000"/>
        </w:rPr>
        <w:t>cially important to perform di</w:t>
      </w:r>
      <w:r w:rsidR="0098062C" w:rsidRPr="0098062C">
        <w:rPr>
          <w:color w:val="FF0000"/>
        </w:rPr>
        <w:t xml:space="preserve">rect, </w:t>
      </w:r>
      <w:proofErr w:type="spellStart"/>
      <w:r w:rsidR="0098062C" w:rsidRPr="0098062C">
        <w:rPr>
          <w:color w:val="FF0000"/>
        </w:rPr>
        <w:t>unconvolved</w:t>
      </w:r>
      <w:proofErr w:type="spellEnd"/>
      <w:r w:rsidR="0098062C" w:rsidRPr="0098062C">
        <w:rPr>
          <w:color w:val="FF0000"/>
        </w:rPr>
        <w:t xml:space="preserve"> </w:t>
      </w:r>
      <w:r w:rsidR="0098062C">
        <w:rPr>
          <w:color w:val="FF0000"/>
        </w:rPr>
        <w:t xml:space="preserve">(with collisional effects that is) </w:t>
      </w:r>
      <w:r w:rsidR="0098062C" w:rsidRPr="0098062C">
        <w:rPr>
          <w:color w:val="FF0000"/>
        </w:rPr>
        <w:t>experimental verification of both the magnitude of the loss effec</w:t>
      </w:r>
      <w:r w:rsidR="0098062C">
        <w:rPr>
          <w:color w:val="FF0000"/>
        </w:rPr>
        <w:t>t and the validity of our loss-</w:t>
      </w:r>
      <w:r w:rsidR="0098062C" w:rsidRPr="0098062C">
        <w:rPr>
          <w:color w:val="FF0000"/>
        </w:rPr>
        <w:t>flux calculations. We now present the n</w:t>
      </w:r>
      <w:r w:rsidR="0098062C">
        <w:rPr>
          <w:color w:val="FF0000"/>
        </w:rPr>
        <w:t>ew trap where this is achieved.”</w:t>
      </w:r>
      <w:r w:rsidR="00100230">
        <w:br/>
      </w:r>
      <w:r w:rsidR="00100230">
        <w:lastRenderedPageBreak/>
        <w:br/>
        <w:t>Without more data taking, one possible check is to calculate the new</w:t>
      </w:r>
      <w:r w:rsidR="00100230">
        <w:br/>
        <w:t xml:space="preserve">trap potential </w:t>
      </w:r>
      <w:proofErr w:type="gramStart"/>
      <w:r w:rsidR="00100230">
        <w:t>similar to</w:t>
      </w:r>
      <w:proofErr w:type="gramEnd"/>
      <w:r w:rsidR="00100230">
        <w:t xml:space="preserve"> Figure 2 (b). I am sure the authors did or</w:t>
      </w:r>
      <w:r w:rsidR="00100230">
        <w:br/>
        <w:t>can do that. Combined with the 175mK measured in Fig. 5, one can</w:t>
      </w:r>
      <w:r w:rsidR="00100230">
        <w:br/>
        <w:t xml:space="preserve">estimate the density of the sample. </w:t>
      </w:r>
      <w:proofErr w:type="gramStart"/>
      <w:r w:rsidR="00100230">
        <w:t>As long as</w:t>
      </w:r>
      <w:proofErr w:type="gramEnd"/>
      <w:r w:rsidR="00100230">
        <w:t xml:space="preserve"> it is not too much</w:t>
      </w:r>
      <w:r w:rsidR="00100230">
        <w:br/>
        <w:t>lower than the previous work in Ref. [22], I will be satisfied.</w:t>
      </w:r>
    </w:p>
    <w:p w14:paraId="7C33D130" w14:textId="15969DB3" w:rsidR="00C218C6" w:rsidRDefault="00100230" w:rsidP="006B264E">
      <w:r>
        <w:br/>
      </w:r>
      <w:r w:rsidR="006B264E">
        <w:rPr>
          <w:color w:val="FF0000"/>
        </w:rPr>
        <w:t xml:space="preserve">We thank the reviewer again for raising this important point. </w:t>
      </w:r>
      <w:r w:rsidR="00C218C6">
        <w:rPr>
          <w:color w:val="FF0000"/>
        </w:rPr>
        <w:t xml:space="preserve">Were we to plot the trap potential after application of the bias field as in figure 2 (b), the lines would not deviate noticeably from those without the bias field. </w:t>
      </w:r>
      <w:r w:rsidR="00CE6C11">
        <w:rPr>
          <w:color w:val="FF0000"/>
        </w:rPr>
        <w:t>The fact that the spin-flip loss can be alleviated without noticeable perturbation to the trapping geometry illustrates just how surprisingly magnified the spin-flip loss is relative to the familiar atomic case.</w:t>
      </w:r>
      <w:r>
        <w:br/>
      </w:r>
    </w:p>
    <w:p w14:paraId="6AED26F4" w14:textId="77777777" w:rsidR="00CE6C11" w:rsidRDefault="00100230" w:rsidP="009143BA">
      <w:r>
        <w:t>Other minor issues in the order of appearance in the manuscript</w:t>
      </w:r>
      <w:r>
        <w:br/>
      </w:r>
      <w:r>
        <w:br/>
        <w:t>1. page 1 intro: Molecules in the degeneracy regime have been reported</w:t>
      </w:r>
      <w:r>
        <w:br/>
        <w:t xml:space="preserve">before the </w:t>
      </w:r>
      <w:proofErr w:type="spellStart"/>
      <w:r>
        <w:t>KRb</w:t>
      </w:r>
      <w:proofErr w:type="spellEnd"/>
      <w:r>
        <w:t xml:space="preserve"> experiments, for example, by Deborah </w:t>
      </w:r>
      <w:proofErr w:type="spellStart"/>
      <w:r>
        <w:t>Jin</w:t>
      </w:r>
      <w:proofErr w:type="spellEnd"/>
      <w:r>
        <w:t xml:space="preserve"> on K2, Rudolf</w:t>
      </w:r>
      <w:r>
        <w:br/>
        <w:t xml:space="preserve">Grimm on Cs2 and Li2, Wolfgang </w:t>
      </w:r>
      <w:proofErr w:type="spellStart"/>
      <w:r>
        <w:t>Ketterle</w:t>
      </w:r>
      <w:proofErr w:type="spellEnd"/>
      <w:r>
        <w:t xml:space="preserve"> on Na2 and Li2 and so on.</w:t>
      </w:r>
      <w:r>
        <w:br/>
        <w:t>These works should be cited.</w:t>
      </w:r>
    </w:p>
    <w:p w14:paraId="26FC5D0C" w14:textId="385D6786" w:rsidR="00CE6C11" w:rsidRPr="0098062C" w:rsidRDefault="00CE6C11" w:rsidP="0098062C">
      <w:pPr>
        <w:rPr>
          <w:color w:val="FF0000"/>
        </w:rPr>
      </w:pPr>
      <w:r>
        <w:rPr>
          <w:color w:val="FF0000"/>
        </w:rPr>
        <w:t xml:space="preserve">We </w:t>
      </w:r>
      <w:r w:rsidR="008027C1">
        <w:rPr>
          <w:color w:val="FF0000"/>
        </w:rPr>
        <w:t xml:space="preserve">have gladly incorporated these </w:t>
      </w:r>
      <w:r w:rsidR="0098062C">
        <w:rPr>
          <w:color w:val="FF0000"/>
        </w:rPr>
        <w:t xml:space="preserve">and some other </w:t>
      </w:r>
      <w:r w:rsidR="008027C1">
        <w:rPr>
          <w:color w:val="FF0000"/>
        </w:rPr>
        <w:t>citations</w:t>
      </w:r>
      <w:r w:rsidR="0098062C">
        <w:rPr>
          <w:color w:val="FF0000"/>
        </w:rPr>
        <w:t xml:space="preserve">: </w:t>
      </w:r>
      <w:r w:rsidR="00A55772">
        <w:rPr>
          <w:color w:val="FF0000"/>
        </w:rPr>
        <w:t>“</w:t>
      </w:r>
      <w:proofErr w:type="spellStart"/>
      <w:r w:rsidR="0098062C">
        <w:rPr>
          <w:color w:val="FF0000"/>
        </w:rPr>
        <w:t>Feshbach</w:t>
      </w:r>
      <w:proofErr w:type="spellEnd"/>
      <w:r w:rsidR="0098062C">
        <w:rPr>
          <w:color w:val="FF0000"/>
        </w:rPr>
        <w:t xml:space="preserve"> molecules at the BEC-</w:t>
      </w:r>
      <w:r w:rsidR="0098062C" w:rsidRPr="0098062C">
        <w:rPr>
          <w:color w:val="FF0000"/>
        </w:rPr>
        <w:t xml:space="preserve">BCS crossover have been </w:t>
      </w:r>
      <w:r w:rsidR="0098062C">
        <w:rPr>
          <w:color w:val="FF0000"/>
        </w:rPr>
        <w:t>studied [2–4], ground state al</w:t>
      </w:r>
      <w:r w:rsidR="0098062C" w:rsidRPr="0098062C">
        <w:rPr>
          <w:color w:val="FF0000"/>
        </w:rPr>
        <w:t xml:space="preserve">kali dimers continue to progress [5–13], and </w:t>
      </w:r>
      <w:proofErr w:type="spellStart"/>
      <w:r w:rsidR="0098062C" w:rsidRPr="0098062C">
        <w:rPr>
          <w:color w:val="FF0000"/>
        </w:rPr>
        <w:t>KRb</w:t>
      </w:r>
      <w:proofErr w:type="spellEnd"/>
      <w:r w:rsidR="0098062C" w:rsidRPr="0098062C">
        <w:rPr>
          <w:color w:val="FF0000"/>
        </w:rPr>
        <w:t xml:space="preserve"> polar molecules have reached</w:t>
      </w:r>
      <w:r w:rsidR="0098062C">
        <w:rPr>
          <w:color w:val="FF0000"/>
        </w:rPr>
        <w:t xml:space="preserve"> quantum degeneracy in an opti</w:t>
      </w:r>
      <w:r w:rsidR="0098062C" w:rsidRPr="0098062C">
        <w:rPr>
          <w:color w:val="FF0000"/>
        </w:rPr>
        <w:t>cal lattice [14].</w:t>
      </w:r>
      <w:r w:rsidR="00A55772">
        <w:rPr>
          <w:color w:val="FF0000"/>
        </w:rPr>
        <w:t>”</w:t>
      </w:r>
      <w:r w:rsidR="00100230">
        <w:br/>
      </w:r>
      <w:r w:rsidR="00100230">
        <w:br/>
        <w:t>2. Fig. 1: Please put E=0 in panel (e) and E&gt;0 in panel (f). The</w:t>
      </w:r>
      <w:r w:rsidR="00100230">
        <w:br/>
        <w:t>arrangement of the figures confused me since it suggests (b) and (e)</w:t>
      </w:r>
      <w:r w:rsidR="00100230">
        <w:br/>
        <w:t>are based on E//B; (c) and (f) are based on E _|_ B.</w:t>
      </w:r>
    </w:p>
    <w:p w14:paraId="3A8A5952" w14:textId="77777777" w:rsidR="00CE6C11" w:rsidRDefault="00CE6C11" w:rsidP="009143BA">
      <w:r>
        <w:rPr>
          <w:color w:val="FF0000"/>
        </w:rPr>
        <w:t>We have inserted these titles as suggested, and agree that this was confusing before.</w:t>
      </w:r>
      <w:r w:rsidR="00100230">
        <w:br/>
      </w:r>
      <w:r w:rsidR="00100230">
        <w:br/>
        <w:t>3. page 2: The sentence that "...the molecules must switch from the</w:t>
      </w:r>
      <w:r w:rsidR="00100230">
        <w:br/>
        <w:t>vector sum quantization axis to the vector difference quantization</w:t>
      </w:r>
      <w:r w:rsidR="00100230">
        <w:br/>
        <w:t>axis..." is confusing, since vector difference can be B-E or E-B. The</w:t>
      </w:r>
      <w:r w:rsidR="00100230">
        <w:br/>
        <w:t xml:space="preserve">latter E-B will still have the problem if E and </w:t>
      </w:r>
      <w:proofErr w:type="spellStart"/>
      <w:r w:rsidR="00100230">
        <w:t>B are</w:t>
      </w:r>
      <w:proofErr w:type="spellEnd"/>
      <w:r w:rsidR="00100230">
        <w:t xml:space="preserve"> </w:t>
      </w:r>
      <w:proofErr w:type="spellStart"/>
      <w:proofErr w:type="gramStart"/>
      <w:r w:rsidR="00100230">
        <w:t>are</w:t>
      </w:r>
      <w:proofErr w:type="spellEnd"/>
      <w:proofErr w:type="gramEnd"/>
      <w:r w:rsidR="00100230">
        <w:t xml:space="preserve"> in the same</w:t>
      </w:r>
      <w:r w:rsidR="00100230">
        <w:br/>
        <w:t>direction. Please clarify the meaning of "vector difference".</w:t>
      </w:r>
    </w:p>
    <w:p w14:paraId="68916EF6" w14:textId="7B7C18D1" w:rsidR="00CE6C11" w:rsidRPr="00A55772" w:rsidRDefault="008332DD" w:rsidP="00A55772">
      <w:pPr>
        <w:rPr>
          <w:color w:val="FF0000"/>
        </w:rPr>
      </w:pPr>
      <w:r>
        <w:rPr>
          <w:color w:val="FF0000"/>
        </w:rPr>
        <w:t>With the goal of providing greater clarity, we have made significant changes t</w:t>
      </w:r>
      <w:r w:rsidR="00A55772">
        <w:rPr>
          <w:color w:val="FF0000"/>
        </w:rPr>
        <w:t>o this section on an intuitive</w:t>
      </w:r>
      <w:r>
        <w:rPr>
          <w:color w:val="FF0000"/>
        </w:rPr>
        <w:t xml:space="preserve"> picture for the loss effect. </w:t>
      </w:r>
      <w:r w:rsidR="008027C1">
        <w:rPr>
          <w:color w:val="FF0000"/>
        </w:rPr>
        <w:t>We believe this section is now free of sign and direction related ambiguities.</w:t>
      </w:r>
      <w:r w:rsidR="00A55772">
        <w:rPr>
          <w:color w:val="FF0000"/>
        </w:rPr>
        <w:t xml:space="preserve"> See the paragraph near the top of page 2 beginning, “</w:t>
      </w:r>
      <w:r w:rsidR="00A55772" w:rsidRPr="00A55772">
        <w:rPr>
          <w:color w:val="FF0000"/>
        </w:rPr>
        <w:t>We b</w:t>
      </w:r>
      <w:r w:rsidR="00A55772">
        <w:rPr>
          <w:color w:val="FF0000"/>
        </w:rPr>
        <w:t>egin with an intuitive picture…”</w:t>
      </w:r>
      <w:r w:rsidR="00100230">
        <w:br/>
      </w:r>
      <w:r w:rsidR="00100230">
        <w:br/>
        <w:t xml:space="preserve">4. Table I. "experiment length 100 </w:t>
      </w:r>
      <w:proofErr w:type="spellStart"/>
      <w:r w:rsidR="00100230">
        <w:t>ms</w:t>
      </w:r>
      <w:proofErr w:type="spellEnd"/>
      <w:r w:rsidR="00100230">
        <w:t>" needs clarification. This table</w:t>
      </w:r>
      <w:r w:rsidR="00100230">
        <w:br/>
        <w:t>contains a lot of information not discussed in the text. "Polarizing"</w:t>
      </w:r>
      <w:r w:rsidR="00100230">
        <w:br/>
        <w:t>is not explained, for example. The table is only mentioned briefly</w:t>
      </w:r>
      <w:r w:rsidR="00100230">
        <w:br/>
        <w:t>regarding a less important point, so may possibly go.</w:t>
      </w:r>
    </w:p>
    <w:p w14:paraId="6931B13C" w14:textId="24256F62" w:rsidR="00EF5115" w:rsidRPr="00A55772" w:rsidRDefault="009520AA" w:rsidP="00A55772">
      <w:pPr>
        <w:rPr>
          <w:color w:val="FF0000"/>
        </w:rPr>
      </w:pPr>
      <w:r>
        <w:rPr>
          <w:color w:val="FF0000"/>
        </w:rPr>
        <w:lastRenderedPageBreak/>
        <w:t xml:space="preserve">Partly due to the important ramifications of our manuscript for our previous </w:t>
      </w:r>
      <w:r w:rsidR="00123B7D">
        <w:rPr>
          <w:color w:val="FF0000"/>
        </w:rPr>
        <w:t>publications</w:t>
      </w:r>
      <w:r>
        <w:rPr>
          <w:color w:val="FF0000"/>
        </w:rPr>
        <w:t>, we have</w:t>
      </w:r>
      <w:r w:rsidR="00123B7D">
        <w:rPr>
          <w:color w:val="FF0000"/>
        </w:rPr>
        <w:t xml:space="preserve"> decided to keep this table. It</w:t>
      </w:r>
      <w:r>
        <w:rPr>
          <w:color w:val="FF0000"/>
        </w:rPr>
        <w:t>s contents now feature further discussion in the supplementary material describing the implications of this spin-flip loss on the interpretation of evaporation and e-field induced collision experiments.</w:t>
      </w:r>
      <w:r w:rsidR="00A55772">
        <w:rPr>
          <w:color w:val="FF0000"/>
        </w:rPr>
        <w:t xml:space="preserve"> Regarding the experiment length and the polarizing comment, we have modified the caption to read: “</w:t>
      </w:r>
      <w:r w:rsidR="00A55772" w:rsidRPr="00A55772">
        <w:rPr>
          <w:color w:val="FF0000"/>
        </w:rPr>
        <w:t>Enhancements (η) and loss rates (γ) for OH with typical applied fields. Zero fiel</w:t>
      </w:r>
      <w:r w:rsidR="00A55772">
        <w:rPr>
          <w:color w:val="FF0000"/>
        </w:rPr>
        <w:t>d values are equivalent to tra</w:t>
      </w:r>
      <w:r w:rsidR="00A55772" w:rsidRPr="00A55772">
        <w:rPr>
          <w:color w:val="FF0000"/>
        </w:rPr>
        <w:t xml:space="preserve">ditional spin-flip loss. Electric </w:t>
      </w:r>
      <w:r w:rsidR="00A55772">
        <w:rPr>
          <w:color w:val="FF0000"/>
        </w:rPr>
        <w:t>field is required during evapo</w:t>
      </w:r>
      <w:r w:rsidR="00A55772" w:rsidRPr="00A55772">
        <w:rPr>
          <w:color w:val="FF0000"/>
        </w:rPr>
        <w:t>ration and spectroscopy to open avoided crossings [29, 38], or applied to polarize the molec</w:t>
      </w:r>
      <w:r w:rsidR="00A55772">
        <w:rPr>
          <w:color w:val="FF0000"/>
        </w:rPr>
        <w:t>ules and study collisions [37].”</w:t>
      </w:r>
      <w:r w:rsidR="00100230">
        <w:br/>
      </w:r>
      <w:r w:rsidR="00100230">
        <w:br/>
        <w:t>5. page 3: The sentence "Another possibility is to use one field only,</w:t>
      </w:r>
      <w:r w:rsidR="00100230">
        <w:br/>
        <w:t>but any experiment which aims to make use of the doubly dipolar nature</w:t>
      </w:r>
      <w:r w:rsidR="00100230">
        <w:br/>
        <w:t>of molecules cannot accept this compromise" is not understandable. The</w:t>
      </w:r>
      <w:r w:rsidR="00100230">
        <w:br/>
        <w:t>author should mention the advantage of having the E field trap.</w:t>
      </w:r>
      <w:r w:rsidR="00100230">
        <w:br/>
        <w:t>Otherwise, why can't the field be turned off if it only hurts the</w:t>
      </w:r>
      <w:r w:rsidR="00100230">
        <w:br/>
        <w:t>experiment?</w:t>
      </w:r>
    </w:p>
    <w:p w14:paraId="2E5ABAD8" w14:textId="60FAEA8C" w:rsidR="00CE6C11" w:rsidRDefault="009520AA" w:rsidP="00D055B7">
      <w:r>
        <w:rPr>
          <w:color w:val="FF0000"/>
        </w:rPr>
        <w:t>We agree that turning off the field may be the best decision in some cases, but point out that one of the key advantages to working with a dipolar species is the utilization of both fields during the experiment.</w:t>
      </w:r>
      <w:r w:rsidR="00A55772">
        <w:rPr>
          <w:color w:val="FF0000"/>
        </w:rPr>
        <w:t xml:space="preserve"> </w:t>
      </w:r>
      <w:r w:rsidR="00D055B7">
        <w:rPr>
          <w:color w:val="FF0000"/>
        </w:rPr>
        <w:t xml:space="preserve">For the time being, we have </w:t>
      </w:r>
      <w:proofErr w:type="gramStart"/>
      <w:r w:rsidR="00D055B7">
        <w:rPr>
          <w:color w:val="FF0000"/>
        </w:rPr>
        <w:t>actually removed</w:t>
      </w:r>
      <w:proofErr w:type="gramEnd"/>
      <w:r w:rsidR="00D055B7">
        <w:rPr>
          <w:color w:val="FF0000"/>
        </w:rPr>
        <w:t xml:space="preserve"> this discussion of other possible geometries, instead focusing on how our geometry allows the loss to be tuned.</w:t>
      </w:r>
      <w:r w:rsidR="00100230">
        <w:br/>
      </w:r>
      <w:r w:rsidR="00100230">
        <w:br/>
        <w:t xml:space="preserve">6. page 4: "It is seen that increasing </w:t>
      </w:r>
      <w:proofErr w:type="spellStart"/>
      <w:r w:rsidR="00100230">
        <w:t>B_coil</w:t>
      </w:r>
      <w:proofErr w:type="spellEnd"/>
      <w:r w:rsidR="00100230">
        <w:t xml:space="preserve"> increases population</w:t>
      </w:r>
      <w:r w:rsidR="00100230">
        <w:br/>
        <w:t>fist at low fields and then higher fields". I believe a word</w:t>
      </w:r>
      <w:r w:rsidR="00100230">
        <w:br/>
        <w:t>"decreases" is missing, right?</w:t>
      </w:r>
    </w:p>
    <w:p w14:paraId="69BEC463" w14:textId="691D14A2" w:rsidR="00100230" w:rsidRDefault="009520AA" w:rsidP="009520AA">
      <w:r>
        <w:rPr>
          <w:color w:val="FF0000"/>
        </w:rPr>
        <w:t xml:space="preserve">Thanks for your observation. This was a bit confusing. We have </w:t>
      </w:r>
      <w:proofErr w:type="gramStart"/>
      <w:r>
        <w:rPr>
          <w:color w:val="FF0000"/>
        </w:rPr>
        <w:t>actually removed</w:t>
      </w:r>
      <w:proofErr w:type="gramEnd"/>
      <w:r>
        <w:rPr>
          <w:color w:val="FF0000"/>
        </w:rPr>
        <w:t xml:space="preserve"> this section in order to accommodate greater clarity in our description of the details of molecule enhanced spin-flip loss, pursuant to the comments of our first reviewer.</w:t>
      </w:r>
      <w:r w:rsidR="00100230" w:rsidRPr="00CE6C11">
        <w:rPr>
          <w:color w:val="FF0000"/>
        </w:rPr>
        <w:br/>
      </w:r>
      <w:r w:rsidR="00100230">
        <w:br/>
        <w:t xml:space="preserve">A final comment, high value of </w:t>
      </w:r>
      <w:proofErr w:type="spellStart"/>
      <w:r w:rsidR="00100230">
        <w:t>B_coil</w:t>
      </w:r>
      <w:proofErr w:type="spellEnd"/>
      <w:r w:rsidR="00100230">
        <w:t xml:space="preserve"> is a bad idea for trapping since</w:t>
      </w:r>
      <w:r w:rsidR="00100230">
        <w:br/>
        <w:t>the confinement is greatly weakened than a quadrupole trap. Bare</w:t>
      </w:r>
      <w:r w:rsidR="00100230">
        <w:br/>
        <w:t xml:space="preserve">minimum </w:t>
      </w:r>
      <w:proofErr w:type="spellStart"/>
      <w:r w:rsidR="00100230">
        <w:t>Ioffe</w:t>
      </w:r>
      <w:proofErr w:type="spellEnd"/>
      <w:r w:rsidR="00100230">
        <w:t xml:space="preserve"> field just enough to remove spin flips is preferred to</w:t>
      </w:r>
      <w:r w:rsidR="00100230">
        <w:br/>
        <w:t>maintain a high molecular density at the center. In addition to weak</w:t>
      </w:r>
      <w:r w:rsidR="00100230">
        <w:br/>
        <w:t xml:space="preserve">confinement, strong </w:t>
      </w:r>
      <w:proofErr w:type="spellStart"/>
      <w:r w:rsidR="00100230">
        <w:t>B_coil</w:t>
      </w:r>
      <w:proofErr w:type="spellEnd"/>
      <w:r w:rsidR="00100230">
        <w:t xml:space="preserve"> also gives a shallower trap, which is</w:t>
      </w:r>
      <w:r w:rsidR="00100230">
        <w:br/>
        <w:t xml:space="preserve">likely the origin of the </w:t>
      </w:r>
      <w:proofErr w:type="gramStart"/>
      <w:r w:rsidR="00100230">
        <w:t>fast initial</w:t>
      </w:r>
      <w:proofErr w:type="gramEnd"/>
      <w:r w:rsidR="00100230">
        <w:t xml:space="preserve"> loss seen in Fig. 4a. This</w:t>
      </w:r>
      <w:r w:rsidR="00100230">
        <w:br/>
        <w:t>picture is consistent with the observed absence of density-dependence.</w:t>
      </w:r>
      <w:r w:rsidR="00100230">
        <w:br/>
        <w:t>The initial loss in this case would be plain evaporation for hot</w:t>
      </w:r>
      <w:r w:rsidR="00100230">
        <w:br/>
        <w:t>molecules to escape.</w:t>
      </w:r>
    </w:p>
    <w:p w14:paraId="42E8BACE" w14:textId="2E8A87D5" w:rsidR="000E1715" w:rsidRPr="00D42074" w:rsidRDefault="009520AA" w:rsidP="008027C1">
      <w:pPr>
        <w:rPr>
          <w:color w:val="FF0000"/>
        </w:rPr>
      </w:pPr>
      <w:r>
        <w:rPr>
          <w:color w:val="FF0000"/>
        </w:rPr>
        <w:t xml:space="preserve">We agree with these statements as far as the </w:t>
      </w:r>
      <w:proofErr w:type="spellStart"/>
      <w:r>
        <w:rPr>
          <w:color w:val="FF0000"/>
        </w:rPr>
        <w:t>Ioffe</w:t>
      </w:r>
      <w:proofErr w:type="spellEnd"/>
      <w:r>
        <w:rPr>
          <w:color w:val="FF0000"/>
        </w:rPr>
        <w:t>-Pritchard trap lift is concerned, but this is not an issue in our geometry for the reasons discussed above. We reiterate our gratitude for the reviewer’s emphasis of this important distinction between density and single-particle effects. We believe these comment</w:t>
      </w:r>
      <w:r w:rsidR="008027C1">
        <w:rPr>
          <w:color w:val="FF0000"/>
        </w:rPr>
        <w:t xml:space="preserve">s have enabled us to prepare a </w:t>
      </w:r>
      <w:r>
        <w:rPr>
          <w:color w:val="FF0000"/>
        </w:rPr>
        <w:t xml:space="preserve">stronger manuscript. </w:t>
      </w:r>
    </w:p>
    <w:sectPr w:rsidR="000E1715" w:rsidRPr="00D4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230"/>
    <w:rsid w:val="00042AC9"/>
    <w:rsid w:val="0004702B"/>
    <w:rsid w:val="00050B06"/>
    <w:rsid w:val="000571EB"/>
    <w:rsid w:val="00074B85"/>
    <w:rsid w:val="000D0D4A"/>
    <w:rsid w:val="000E1715"/>
    <w:rsid w:val="000F1BFE"/>
    <w:rsid w:val="000F7D3C"/>
    <w:rsid w:val="00100230"/>
    <w:rsid w:val="0010535C"/>
    <w:rsid w:val="00123B7D"/>
    <w:rsid w:val="0015476E"/>
    <w:rsid w:val="00164C79"/>
    <w:rsid w:val="0018235F"/>
    <w:rsid w:val="001A17A5"/>
    <w:rsid w:val="001C2428"/>
    <w:rsid w:val="001C3C9F"/>
    <w:rsid w:val="001E331C"/>
    <w:rsid w:val="002379CE"/>
    <w:rsid w:val="00253694"/>
    <w:rsid w:val="00256523"/>
    <w:rsid w:val="00280C04"/>
    <w:rsid w:val="002829AA"/>
    <w:rsid w:val="00284DCD"/>
    <w:rsid w:val="002A53D0"/>
    <w:rsid w:val="002B4FB4"/>
    <w:rsid w:val="002C64DD"/>
    <w:rsid w:val="002D2372"/>
    <w:rsid w:val="002E2CDE"/>
    <w:rsid w:val="002F4D3D"/>
    <w:rsid w:val="002F5DC4"/>
    <w:rsid w:val="002F7F91"/>
    <w:rsid w:val="00304758"/>
    <w:rsid w:val="0032605D"/>
    <w:rsid w:val="00353885"/>
    <w:rsid w:val="00365987"/>
    <w:rsid w:val="003924B9"/>
    <w:rsid w:val="00424637"/>
    <w:rsid w:val="00426E22"/>
    <w:rsid w:val="00500DEF"/>
    <w:rsid w:val="005010E8"/>
    <w:rsid w:val="005301D7"/>
    <w:rsid w:val="005363A5"/>
    <w:rsid w:val="00552F17"/>
    <w:rsid w:val="005717DE"/>
    <w:rsid w:val="005E4C74"/>
    <w:rsid w:val="00662AD0"/>
    <w:rsid w:val="00674615"/>
    <w:rsid w:val="0068521E"/>
    <w:rsid w:val="006B264E"/>
    <w:rsid w:val="00723C59"/>
    <w:rsid w:val="00780BAE"/>
    <w:rsid w:val="00795F74"/>
    <w:rsid w:val="007F177B"/>
    <w:rsid w:val="008027C1"/>
    <w:rsid w:val="008332DD"/>
    <w:rsid w:val="008A1C17"/>
    <w:rsid w:val="009143BA"/>
    <w:rsid w:val="00935184"/>
    <w:rsid w:val="009520AA"/>
    <w:rsid w:val="0096212D"/>
    <w:rsid w:val="00967D32"/>
    <w:rsid w:val="00967FA5"/>
    <w:rsid w:val="0098062C"/>
    <w:rsid w:val="009903A9"/>
    <w:rsid w:val="00994C5C"/>
    <w:rsid w:val="00995A43"/>
    <w:rsid w:val="00A030B9"/>
    <w:rsid w:val="00A262F5"/>
    <w:rsid w:val="00A41271"/>
    <w:rsid w:val="00A44072"/>
    <w:rsid w:val="00A44128"/>
    <w:rsid w:val="00A504A1"/>
    <w:rsid w:val="00A55772"/>
    <w:rsid w:val="00AE1B0A"/>
    <w:rsid w:val="00B812CD"/>
    <w:rsid w:val="00B840A1"/>
    <w:rsid w:val="00BA09CC"/>
    <w:rsid w:val="00BA30CF"/>
    <w:rsid w:val="00BA4EE1"/>
    <w:rsid w:val="00BA613F"/>
    <w:rsid w:val="00C218C6"/>
    <w:rsid w:val="00C22B8F"/>
    <w:rsid w:val="00C41766"/>
    <w:rsid w:val="00C84AC8"/>
    <w:rsid w:val="00C874BF"/>
    <w:rsid w:val="00C901EE"/>
    <w:rsid w:val="00C90FC2"/>
    <w:rsid w:val="00CA3CD1"/>
    <w:rsid w:val="00CA50FA"/>
    <w:rsid w:val="00CB7497"/>
    <w:rsid w:val="00CC71DB"/>
    <w:rsid w:val="00CD4275"/>
    <w:rsid w:val="00CE6C11"/>
    <w:rsid w:val="00CF4B1D"/>
    <w:rsid w:val="00D055B7"/>
    <w:rsid w:val="00D2708E"/>
    <w:rsid w:val="00D42074"/>
    <w:rsid w:val="00D51714"/>
    <w:rsid w:val="00D5595D"/>
    <w:rsid w:val="00D57DC7"/>
    <w:rsid w:val="00D861E6"/>
    <w:rsid w:val="00DB33A5"/>
    <w:rsid w:val="00E4237C"/>
    <w:rsid w:val="00E540CA"/>
    <w:rsid w:val="00E546E1"/>
    <w:rsid w:val="00E82A66"/>
    <w:rsid w:val="00EC32AC"/>
    <w:rsid w:val="00EC4392"/>
    <w:rsid w:val="00EE79ED"/>
    <w:rsid w:val="00EF0E29"/>
    <w:rsid w:val="00EF5115"/>
    <w:rsid w:val="00F13FB6"/>
    <w:rsid w:val="00F451F2"/>
    <w:rsid w:val="00F64372"/>
    <w:rsid w:val="00FA5732"/>
    <w:rsid w:val="00FB6625"/>
    <w:rsid w:val="00FC287B"/>
    <w:rsid w:val="00FC715D"/>
    <w:rsid w:val="00FD0DE8"/>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chartTrackingRefBased/>
  <w15:docId w15:val="{E35F0B89-CFC4-4039-B3D5-6F511DB4D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468600">
      <w:bodyDiv w:val="1"/>
      <w:marLeft w:val="0"/>
      <w:marRight w:val="0"/>
      <w:marTop w:val="0"/>
      <w:marBottom w:val="0"/>
      <w:divBdr>
        <w:top w:val="none" w:sz="0" w:space="0" w:color="auto"/>
        <w:left w:val="none" w:sz="0" w:space="0" w:color="auto"/>
        <w:bottom w:val="none" w:sz="0" w:space="0" w:color="auto"/>
        <w:right w:val="none" w:sz="0" w:space="0" w:color="auto"/>
      </w:divBdr>
    </w:div>
    <w:div w:id="1627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4012</Words>
  <Characters>22874</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26833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dare4983</dc:creator>
  <cp:keywords/>
  <dc:description/>
  <cp:lastModifiedBy>Microsoft Office User</cp:lastModifiedBy>
  <cp:revision>8</cp:revision>
  <dcterms:created xsi:type="dcterms:W3CDTF">2017-08-20T04:25:00Z</dcterms:created>
  <dcterms:modified xsi:type="dcterms:W3CDTF">2017-10-11T21:03:00Z</dcterms:modified>
</cp:coreProperties>
</file>